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p" w:displacedByCustomXml="next"/>
    <w:bookmarkEnd w:id="0" w:displacedByCustomXml="next"/>
    <w:sdt>
      <w:sdtPr>
        <w:id w:val="-13047759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pacing w:val="-2"/>
        </w:rPr>
      </w:sdtEndPr>
      <w:sdtContent>
        <w:p w14:paraId="384FAE97" w14:textId="08164338" w:rsidR="006959A2" w:rsidRDefault="006959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824128" behindDoc="1" locked="0" layoutInCell="1" allowOverlap="1" wp14:anchorId="63E9B39D" wp14:editId="1F6274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56A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56A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15A28A" w14:textId="78C7841C" w:rsidR="008A686C" w:rsidRDefault="00AE63A6" w:rsidP="006959A2">
                                  <w:pPr>
                                    <w:spacing w:line="259" w:lineRule="auto"/>
                                    <w:ind w:left="360"/>
                                    <w:rPr>
                                      <w:rFonts w:ascii="Californian FB" w:hAnsi="Californian FB"/>
                                      <w:sz w:val="36"/>
                                      <w:szCs w:val="36"/>
                                      <w:lang w:val="es-MX"/>
                                    </w:rPr>
                                  </w:pPr>
                                  <w:ins w:id="1" w:author="Anabel Plata" w:date="2025-05-19T14:56:00Z" w16du:dateUtc="2025-05-19T18:56:00Z">
                                    <w:r>
                                      <w:rPr>
                                        <w:rFonts w:ascii="Californian FB" w:hAnsi="Californian FB"/>
                                        <w:noProof/>
                                        <w:sz w:val="36"/>
                                        <w:szCs w:val="36"/>
                                        <w:lang w:val="es-MX"/>
                                      </w:rPr>
                                      <w:drawing>
                                        <wp:inline distT="0" distB="0" distL="0" distR="0" wp14:anchorId="58D5B881" wp14:editId="3CEEBD1D">
                                          <wp:extent cx="1740579" cy="2175641"/>
                                          <wp:effectExtent l="0" t="0" r="0" b="0"/>
                                          <wp:docPr id="1057365728" name="Imagen 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57365728" name="Imagen 1057365728"/>
                                                  <pic:cNvPicPr/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837473B0-CC2E-450A-ABE3-18F120FF3D39}">
                                                        <a1611:picAttrSrcUrl xmlns:a1611="http://schemas.microsoft.com/office/drawing/2016/11/main" r:id="rId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747288" cy="21840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ins>
                                </w:p>
                                <w:p w14:paraId="174E47AE" w14:textId="01791E3A" w:rsidR="006959A2" w:rsidRPr="00A356B4" w:rsidRDefault="008A686C" w:rsidP="008A686C">
                                  <w:pPr>
                                    <w:spacing w:line="259" w:lineRule="auto"/>
                                    <w:rPr>
                                      <w:rFonts w:ascii="Californian FB" w:hAnsi="Californian FB"/>
                                      <w:sz w:val="36"/>
                                      <w:szCs w:val="3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fornian FB" w:hAnsi="Californian FB"/>
                                      <w:sz w:val="36"/>
                                      <w:szCs w:val="36"/>
                                      <w:lang w:val="es-MX"/>
                                    </w:rPr>
                                    <w:t xml:space="preserve">     </w:t>
                                  </w:r>
                                  <w:r w:rsidR="006959A2" w:rsidRPr="006959A2">
                                    <w:rPr>
                                      <w:rFonts w:ascii="Californian FB" w:hAnsi="Californian FB"/>
                                      <w:sz w:val="36"/>
                                      <w:szCs w:val="36"/>
                                      <w:lang w:val="es-MX"/>
                                    </w:rPr>
                                    <w:t>Estudiante: Anabel Plata Burgoa</w:t>
                                  </w:r>
                                </w:p>
                                <w:p w14:paraId="312092BD" w14:textId="22EB1DC6" w:rsidR="006959A2" w:rsidRPr="006959A2" w:rsidRDefault="00D574EF" w:rsidP="006959A2">
                                  <w:pPr>
                                    <w:ind w:left="360"/>
                                    <w:rPr>
                                      <w:rFonts w:ascii="Californian FB" w:hAnsi="Californian FB"/>
                                      <w:sz w:val="36"/>
                                      <w:szCs w:val="3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fornian FB" w:hAnsi="Californian FB"/>
                                      <w:sz w:val="36"/>
                                      <w:szCs w:val="36"/>
                                      <w:lang w:val="es-MX"/>
                                    </w:rPr>
                                    <w:t xml:space="preserve">Computación para bioingeniería </w:t>
                                  </w:r>
                                </w:p>
                                <w:p w14:paraId="49AA1CCC" w14:textId="77777777" w:rsidR="006959A2" w:rsidRPr="006959A2" w:rsidRDefault="006959A2" w:rsidP="006959A2">
                                  <w:pPr>
                                    <w:ind w:left="360"/>
                                    <w:rPr>
                                      <w:rFonts w:ascii="Californian FB" w:hAnsi="Californian FB"/>
                                      <w:sz w:val="36"/>
                                      <w:szCs w:val="36"/>
                                      <w:lang w:val="es-MX"/>
                                    </w:rPr>
                                  </w:pPr>
                                  <w:r w:rsidRPr="006959A2">
                                    <w:rPr>
                                      <w:rFonts w:ascii="Californian FB" w:hAnsi="Californian FB"/>
                                      <w:sz w:val="36"/>
                                      <w:szCs w:val="36"/>
                                      <w:lang w:val="es-MX"/>
                                    </w:rPr>
                                    <w:t>Universidad privada boliviana</w:t>
                                  </w:r>
                                </w:p>
                                <w:p w14:paraId="1E1FAA88" w14:textId="77777777" w:rsidR="006959A2" w:rsidRPr="00A356B4" w:rsidRDefault="006959A2" w:rsidP="006959A2">
                                  <w:pPr>
                                    <w:spacing w:line="259" w:lineRule="auto"/>
                                    <w:ind w:left="360"/>
                                    <w:rPr>
                                      <w:rFonts w:ascii="Californian FB" w:hAnsi="Californian FB"/>
                                      <w:sz w:val="36"/>
                                      <w:szCs w:val="36"/>
                                      <w:lang w:val="es-MX"/>
                                    </w:rPr>
                                  </w:pPr>
                                  <w:r w:rsidRPr="006959A2">
                                    <w:rPr>
                                      <w:rFonts w:ascii="Californian FB" w:hAnsi="Californian FB"/>
                                      <w:sz w:val="36"/>
                                      <w:szCs w:val="36"/>
                                      <w:lang w:val="es-MX"/>
                                    </w:rPr>
                                    <w:t>13/05/25</w:t>
                                  </w:r>
                                </w:p>
                                <w:p w14:paraId="71FAF53A" w14:textId="2773252C" w:rsidR="006959A2" w:rsidRPr="006959A2" w:rsidRDefault="006959A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AE63A6">
                                        <w:rPr>
                                          <w:color w:val="FFFFFF" w:themeColor="background1"/>
                                          <w:lang w:val="es-MX"/>
                                          <w:rPrChange w:id="2" w:author="Anabel Plata" w:date="2025-05-19T14:54:00Z" w16du:dateUtc="2025-05-19T18:54:00Z">
                                            <w:rPr>
                                              <w:color w:val="FFFFFF" w:themeColor="background1"/>
                                            </w:rPr>
                                          </w:rPrChange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204F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39EA5E9" w14:textId="33189972" w:rsidR="006959A2" w:rsidRPr="00AE63A6" w:rsidRDefault="00D574E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204F"/>
                                          <w:sz w:val="72"/>
                                          <w:szCs w:val="72"/>
                                          <w:lang w:val="es-MX"/>
                                          <w:rPrChange w:id="3" w:author="Anabel Plata" w:date="2025-05-19T14:57:00Z" w16du:dateUtc="2025-05-19T18:57:00Z"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F81BD" w:themeColor="accent1"/>
                                              <w:sz w:val="72"/>
                                              <w:szCs w:val="72"/>
                                              <w:lang w:val="es-MX"/>
                                            </w:rPr>
                                          </w:rPrChange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204F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Tarea n°1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E9B39D" id="Grupo 198" o:spid="_x0000_s1026" style="position:absolute;margin-left:0;margin-top:0;width:540.55pt;height:718.4pt;z-index:-25149235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LpcxyTHAwAAw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" fillcolor="#b656a1" stroked="f" strokeweight="2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" fillcolor="#b656a1" stroked="f" strokeweight="2pt">
                      <v:textbox inset="36pt,57.6pt,36pt,36pt">
                        <w:txbxContent>
                          <w:p w14:paraId="3215A28A" w14:textId="78C7841C" w:rsidR="008A686C" w:rsidRDefault="00AE63A6" w:rsidP="006959A2">
                            <w:pPr>
                              <w:spacing w:line="259" w:lineRule="auto"/>
                              <w:ind w:left="360"/>
                              <w:rPr>
                                <w:rFonts w:ascii="Californian FB" w:hAnsi="Californian FB"/>
                                <w:sz w:val="36"/>
                                <w:szCs w:val="36"/>
                                <w:lang w:val="es-MX"/>
                              </w:rPr>
                            </w:pPr>
                            <w:ins w:id="4" w:author="Anabel Plata" w:date="2025-05-19T14:56:00Z" w16du:dateUtc="2025-05-19T18:56:00Z">
                              <w:r>
                                <w:rPr>
                                  <w:rFonts w:ascii="Californian FB" w:hAnsi="Californian FB"/>
                                  <w:noProof/>
                                  <w:sz w:val="36"/>
                                  <w:szCs w:val="36"/>
                                  <w:lang w:val="es-MX"/>
                                </w:rPr>
                                <w:drawing>
                                  <wp:inline distT="0" distB="0" distL="0" distR="0" wp14:anchorId="58D5B881" wp14:editId="3CEEBD1D">
                                    <wp:extent cx="1740579" cy="2175641"/>
                                    <wp:effectExtent l="0" t="0" r="0" b="0"/>
                                    <wp:docPr id="1057365728" name="Imagen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57365728" name="Imagen 1057365728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837473B0-CC2E-450A-ABE3-18F120FF3D39}">
                                                  <a1611:picAttrSrcUrl xmlns:a1611="http://schemas.microsoft.com/office/drawing/2016/11/main" r:id="rId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47288" cy="21840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ins>
                          </w:p>
                          <w:p w14:paraId="174E47AE" w14:textId="01791E3A" w:rsidR="006959A2" w:rsidRPr="00A356B4" w:rsidRDefault="008A686C" w:rsidP="008A686C">
                            <w:pPr>
                              <w:spacing w:line="259" w:lineRule="auto"/>
                              <w:rPr>
                                <w:rFonts w:ascii="Californian FB" w:hAnsi="Californian FB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sz w:val="36"/>
                                <w:szCs w:val="36"/>
                                <w:lang w:val="es-MX"/>
                              </w:rPr>
                              <w:t xml:space="preserve">     </w:t>
                            </w:r>
                            <w:r w:rsidR="006959A2" w:rsidRPr="006959A2">
                              <w:rPr>
                                <w:rFonts w:ascii="Californian FB" w:hAnsi="Californian FB"/>
                                <w:sz w:val="36"/>
                                <w:szCs w:val="36"/>
                                <w:lang w:val="es-MX"/>
                              </w:rPr>
                              <w:t>Estudiante: Anabel Plata Burgoa</w:t>
                            </w:r>
                          </w:p>
                          <w:p w14:paraId="312092BD" w14:textId="22EB1DC6" w:rsidR="006959A2" w:rsidRPr="006959A2" w:rsidRDefault="00D574EF" w:rsidP="006959A2">
                            <w:pPr>
                              <w:ind w:left="360"/>
                              <w:rPr>
                                <w:rFonts w:ascii="Californian FB" w:hAnsi="Californian FB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sz w:val="36"/>
                                <w:szCs w:val="36"/>
                                <w:lang w:val="es-MX"/>
                              </w:rPr>
                              <w:t xml:space="preserve">Computación para bioingeniería </w:t>
                            </w:r>
                          </w:p>
                          <w:p w14:paraId="49AA1CCC" w14:textId="77777777" w:rsidR="006959A2" w:rsidRPr="006959A2" w:rsidRDefault="006959A2" w:rsidP="006959A2">
                            <w:pPr>
                              <w:ind w:left="360"/>
                              <w:rPr>
                                <w:rFonts w:ascii="Californian FB" w:hAnsi="Californian FB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6959A2">
                              <w:rPr>
                                <w:rFonts w:ascii="Californian FB" w:hAnsi="Californian FB"/>
                                <w:sz w:val="36"/>
                                <w:szCs w:val="36"/>
                                <w:lang w:val="es-MX"/>
                              </w:rPr>
                              <w:t>Universidad privada boliviana</w:t>
                            </w:r>
                          </w:p>
                          <w:p w14:paraId="1E1FAA88" w14:textId="77777777" w:rsidR="006959A2" w:rsidRPr="00A356B4" w:rsidRDefault="006959A2" w:rsidP="006959A2">
                            <w:pPr>
                              <w:spacing w:line="259" w:lineRule="auto"/>
                              <w:ind w:left="360"/>
                              <w:rPr>
                                <w:rFonts w:ascii="Californian FB" w:hAnsi="Californian FB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6959A2">
                              <w:rPr>
                                <w:rFonts w:ascii="Californian FB" w:hAnsi="Californian FB"/>
                                <w:sz w:val="36"/>
                                <w:szCs w:val="36"/>
                                <w:lang w:val="es-MX"/>
                              </w:rPr>
                              <w:t>13/05/25</w:t>
                            </w:r>
                          </w:p>
                          <w:p w14:paraId="71FAF53A" w14:textId="2773252C" w:rsidR="006959A2" w:rsidRPr="006959A2" w:rsidRDefault="006959A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AE63A6">
                                  <w:rPr>
                                    <w:color w:val="FFFFFF" w:themeColor="background1"/>
                                    <w:lang w:val="es-MX"/>
                                    <w:rPrChange w:id="5" w:author="Anabel Plata" w:date="2025-05-19T14:54:00Z" w16du:dateUtc="2025-05-19T18:54:00Z">
                                      <w:rPr>
                                        <w:color w:val="FFFFFF" w:themeColor="background1"/>
                                      </w:rPr>
                                    </w:rPrChange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204F"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9EA5E9" w14:textId="33189972" w:rsidR="006959A2" w:rsidRPr="00AE63A6" w:rsidRDefault="00D574E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204F"/>
                                    <w:sz w:val="72"/>
                                    <w:szCs w:val="72"/>
                                    <w:lang w:val="es-MX"/>
                                    <w:rPrChange w:id="6" w:author="Anabel Plata" w:date="2025-05-19T14:57:00Z" w16du:dateUtc="2025-05-19T18:57:00Z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F81BD" w:themeColor="accent1"/>
                                        <w:sz w:val="72"/>
                                        <w:szCs w:val="72"/>
                                        <w:lang w:val="es-MX"/>
                                      </w:rPr>
                                    </w:rPrChange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204F"/>
                                    <w:sz w:val="72"/>
                                    <w:szCs w:val="72"/>
                                    <w:lang w:val="es-MX"/>
                                  </w:rPr>
                                  <w:t>Tarea n°1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B5B065" w14:textId="05AAB735" w:rsidR="006959A2" w:rsidRDefault="006959A2">
          <w:pPr>
            <w:rPr>
              <w:rFonts w:ascii="Times New Roman" w:hAnsi="Times New Roman" w:cs="Times New Roman"/>
              <w:spacing w:val="-2"/>
            </w:rPr>
          </w:pPr>
          <w:r>
            <w:rPr>
              <w:rFonts w:ascii="Times New Roman" w:hAnsi="Times New Roman" w:cs="Times New Roman"/>
              <w:spacing w:val="-2"/>
            </w:rPr>
            <w:br w:type="page"/>
          </w:r>
        </w:p>
      </w:sdtContent>
    </w:sdt>
    <w:sdt>
      <w:sdtPr>
        <w:rPr>
          <w:lang w:val="es-ES"/>
        </w:rPr>
        <w:id w:val="38044966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bookmarkStart w:id="7" w:name="Contenido" w:displacedByCustomXml="prev"/>
        <w:p w14:paraId="2B8FE16B" w14:textId="0B56686C" w:rsidR="00D574EF" w:rsidRDefault="00D574EF">
          <w:pPr>
            <w:pStyle w:val="TtuloTDC"/>
          </w:pPr>
          <w:r>
            <w:rPr>
              <w:lang w:val="es-ES"/>
            </w:rPr>
            <w:t>Contenido</w:t>
          </w:r>
        </w:p>
        <w:bookmarkEnd w:id="7"/>
        <w:p w14:paraId="296CDA59" w14:textId="6E797F05" w:rsidR="00A7675B" w:rsidRDefault="00D574EF">
          <w:pPr>
            <w:pStyle w:val="TDC1"/>
            <w:tabs>
              <w:tab w:val="right" w:leader="dot" w:pos="974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61468" w:history="1">
            <w:r w:rsidR="00A7675B" w:rsidRPr="00CE0CB1">
              <w:rPr>
                <w:rStyle w:val="Hipervnculo"/>
                <w:noProof/>
                <w:lang w:val="es-MX"/>
              </w:rPr>
              <w:t>Los árboles urbanos</w:t>
            </w:r>
            <w:r w:rsidR="00A7675B">
              <w:rPr>
                <w:noProof/>
                <w:webHidden/>
              </w:rPr>
              <w:tab/>
            </w:r>
            <w:r w:rsidR="00A7675B">
              <w:rPr>
                <w:noProof/>
                <w:webHidden/>
              </w:rPr>
              <w:fldChar w:fldCharType="begin"/>
            </w:r>
            <w:r w:rsidR="00A7675B">
              <w:rPr>
                <w:noProof/>
                <w:webHidden/>
              </w:rPr>
              <w:instrText xml:space="preserve"> PAGEREF _Toc198561468 \h </w:instrText>
            </w:r>
            <w:r w:rsidR="00A7675B">
              <w:rPr>
                <w:noProof/>
                <w:webHidden/>
              </w:rPr>
            </w:r>
            <w:r w:rsidR="00A7675B">
              <w:rPr>
                <w:noProof/>
                <w:webHidden/>
              </w:rPr>
              <w:fldChar w:fldCharType="separate"/>
            </w:r>
            <w:r w:rsidR="00A7675B">
              <w:rPr>
                <w:noProof/>
                <w:webHidden/>
              </w:rPr>
              <w:t>6</w:t>
            </w:r>
            <w:r w:rsidR="00A7675B">
              <w:rPr>
                <w:noProof/>
                <w:webHidden/>
              </w:rPr>
              <w:fldChar w:fldCharType="end"/>
            </w:r>
          </w:hyperlink>
        </w:p>
        <w:p w14:paraId="500144A6" w14:textId="7F168E40" w:rsidR="00A7675B" w:rsidRDefault="00A7675B">
          <w:pPr>
            <w:pStyle w:val="TDC2"/>
            <w:tabs>
              <w:tab w:val="right" w:leader="dot" w:pos="974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561469" w:history="1">
            <w:r w:rsidRPr="00CE0CB1">
              <w:rPr>
                <w:rStyle w:val="Hipervnculo"/>
                <w:noProof/>
              </w:rPr>
              <w:t>Beneficios</w:t>
            </w:r>
            <w:r w:rsidRPr="00CE0CB1">
              <w:rPr>
                <w:rStyle w:val="Hipervnculo"/>
                <w:noProof/>
                <w:lang w:val="es-MX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769C" w14:textId="308FFB0A" w:rsidR="00A7675B" w:rsidRDefault="00A7675B">
          <w:pPr>
            <w:pStyle w:val="TDC3"/>
            <w:tabs>
              <w:tab w:val="left" w:pos="960"/>
              <w:tab w:val="right" w:leader="dot" w:pos="974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61470" w:history="1">
            <w:r w:rsidRPr="00CE0CB1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E0CB1">
              <w:rPr>
                <w:rStyle w:val="Hipervnculo"/>
                <w:noProof/>
              </w:rPr>
              <w:t>Purifican el 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2481" w14:textId="329E16EE" w:rsidR="00A7675B" w:rsidRDefault="00A7675B">
          <w:pPr>
            <w:pStyle w:val="TDC3"/>
            <w:tabs>
              <w:tab w:val="left" w:pos="960"/>
              <w:tab w:val="right" w:leader="dot" w:pos="974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61471" w:history="1">
            <w:r w:rsidRPr="00CE0CB1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E0CB1">
              <w:rPr>
                <w:rStyle w:val="Hipervnculo"/>
                <w:noProof/>
              </w:rPr>
              <w:t>Reducen el estrés.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1691" w14:textId="329435A9" w:rsidR="00A7675B" w:rsidRDefault="00A7675B">
          <w:pPr>
            <w:pStyle w:val="TDC3"/>
            <w:tabs>
              <w:tab w:val="left" w:pos="960"/>
              <w:tab w:val="right" w:leader="dot" w:pos="974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61472" w:history="1">
            <w:r w:rsidRPr="00CE0CB1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E0CB1">
              <w:rPr>
                <w:rStyle w:val="Hipervnculo"/>
                <w:noProof/>
              </w:rPr>
              <w:t>Disminuyen el calor.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B13C" w14:textId="70F99F27" w:rsidR="00A7675B" w:rsidRDefault="00A7675B">
          <w:pPr>
            <w:pStyle w:val="TDC2"/>
            <w:tabs>
              <w:tab w:val="right" w:leader="dot" w:pos="974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561473" w:history="1">
            <w:r w:rsidRPr="00CE0CB1">
              <w:rPr>
                <w:rStyle w:val="Hipervnculo"/>
                <w:noProof/>
                <w:lang w:val="es-MX"/>
              </w:rPr>
              <w:t>Desafíos: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2E99" w14:textId="234F7DCA" w:rsidR="00A7675B" w:rsidRDefault="00A7675B">
          <w:pPr>
            <w:pStyle w:val="TDC3"/>
            <w:tabs>
              <w:tab w:val="left" w:pos="960"/>
              <w:tab w:val="right" w:leader="dot" w:pos="974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61474" w:history="1">
            <w:r w:rsidRPr="00CE0CB1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E0CB1">
              <w:rPr>
                <w:rStyle w:val="Hipervnculo"/>
                <w:noProof/>
              </w:rPr>
              <w:t>Espacio limitado.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A1B0" w14:textId="5C825335" w:rsidR="00A7675B" w:rsidRDefault="00A7675B">
          <w:pPr>
            <w:pStyle w:val="TDC3"/>
            <w:tabs>
              <w:tab w:val="left" w:pos="960"/>
              <w:tab w:val="right" w:leader="dot" w:pos="974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61475" w:history="1">
            <w:r w:rsidRPr="00CE0CB1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E0CB1">
              <w:rPr>
                <w:rStyle w:val="Hipervnculo"/>
                <w:noProof/>
              </w:rPr>
              <w:t>Mantenimiento costoso.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96DE" w14:textId="7338AB62" w:rsidR="00D574EF" w:rsidRDefault="00D574EF">
          <w:r>
            <w:rPr>
              <w:b/>
              <w:bCs/>
            </w:rPr>
            <w:fldChar w:fldCharType="end"/>
          </w:r>
        </w:p>
      </w:sdtContent>
    </w:sdt>
    <w:p w14:paraId="222C3B2F" w14:textId="2B763127" w:rsidR="00955D7D" w:rsidRDefault="00955D7D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1453439419"/>
        <w:docPartObj>
          <w:docPartGallery w:val="Table of Contents"/>
        </w:docPartObj>
      </w:sdtPr>
      <w:sdtContent>
        <w:bookmarkStart w:id="8" w:name="Tabladecontenido" w:displacedByCustomXml="prev"/>
        <w:p w14:paraId="1C7E57A6" w14:textId="0D152972" w:rsidR="006D6744" w:rsidRPr="006D6744" w:rsidRDefault="006D6744">
          <w:pPr>
            <w:pStyle w:val="TtuloTDC"/>
            <w:rPr>
              <w:lang w:val="es-MX"/>
            </w:rPr>
          </w:pPr>
          <w:r>
            <w:rPr>
              <w:lang w:val="es-ES"/>
            </w:rPr>
            <w:t>Tabla de contenido</w:t>
          </w:r>
        </w:p>
        <w:bookmarkEnd w:id="8"/>
        <w:p w14:paraId="35F53FDE" w14:textId="5EF75DB2" w:rsidR="006D6744" w:rsidRDefault="006D6744">
          <w:pPr>
            <w:pStyle w:val="TDC1"/>
          </w:pPr>
          <w:r>
            <w:fldChar w:fldCharType="begin"/>
          </w:r>
          <w:r>
            <w:instrText>HYPERLINK \l "Exploracion"</w:instrText>
          </w:r>
          <w:r>
            <w:fldChar w:fldCharType="separate"/>
          </w:r>
          <w:r w:rsidRPr="00386312">
            <w:rPr>
              <w:rStyle w:val="Hipervnculo"/>
              <w:b/>
              <w:bCs/>
            </w:rPr>
            <w:t xml:space="preserve">Exploración de </w:t>
          </w:r>
          <w:r w:rsidRPr="00386312">
            <w:rPr>
              <w:rStyle w:val="Hipervnculo"/>
              <w:b/>
              <w:bCs/>
            </w:rPr>
            <w:t>l</w:t>
          </w:r>
          <w:r w:rsidRPr="00386312">
            <w:rPr>
              <w:rStyle w:val="Hipervnculo"/>
              <w:b/>
              <w:bCs/>
            </w:rPr>
            <w:t>a interfaz</w:t>
          </w:r>
          <w:r w:rsidRPr="00386312">
            <w:rPr>
              <w:rStyle w:val="Hipervnculo"/>
            </w:rPr>
            <w:ptab w:relativeTo="margin" w:alignment="right" w:leader="dot"/>
          </w:r>
          <w:r w:rsidR="00386312">
            <w:rPr>
              <w:rStyle w:val="Hipervnculo"/>
              <w:b/>
              <w:bCs/>
            </w:rPr>
            <w:t>2</w:t>
          </w:r>
          <w:r>
            <w:fldChar w:fldCharType="end"/>
          </w:r>
        </w:p>
        <w:p w14:paraId="6E89E204" w14:textId="71CE90CA" w:rsidR="006D6744" w:rsidRDefault="006D6744">
          <w:pPr>
            <w:pStyle w:val="TDC1"/>
          </w:pPr>
          <w:hyperlink w:anchor="Creacion" w:history="1">
            <w:r w:rsidRPr="00386312">
              <w:rPr>
                <w:rStyle w:val="Hipervnculo"/>
                <w:b/>
                <w:bCs/>
              </w:rPr>
              <w:t>Creación y format</w:t>
            </w:r>
            <w:r w:rsidRPr="00386312">
              <w:rPr>
                <w:rStyle w:val="Hipervnculo"/>
                <w:b/>
                <w:bCs/>
              </w:rPr>
              <w:t>o</w:t>
            </w:r>
            <w:r w:rsidRPr="00386312">
              <w:rPr>
                <w:rStyle w:val="Hipervnculo"/>
                <w:b/>
                <w:bCs/>
              </w:rPr>
              <w:t xml:space="preserve"> de texto</w:t>
            </w:r>
            <w:r w:rsidRPr="00386312">
              <w:rPr>
                <w:rStyle w:val="Hipervnculo"/>
              </w:rPr>
              <w:ptab w:relativeTo="margin" w:alignment="right" w:leader="dot"/>
            </w:r>
            <w:r w:rsidRPr="00386312">
              <w:rPr>
                <w:rStyle w:val="Hipervnculo"/>
                <w:b/>
                <w:bCs/>
              </w:rPr>
              <w:t>4</w:t>
            </w:r>
          </w:hyperlink>
        </w:p>
        <w:p w14:paraId="35B86473" w14:textId="7816F14A" w:rsidR="006D6744" w:rsidRDefault="006D6744" w:rsidP="006D6744">
          <w:pPr>
            <w:pStyle w:val="TDC1"/>
          </w:pPr>
          <w:hyperlink w:anchor="Insertar" w:history="1">
            <w:r w:rsidRPr="00386312">
              <w:rPr>
                <w:rStyle w:val="Hipervnculo"/>
                <w:b/>
                <w:bCs/>
              </w:rPr>
              <w:t>Insertar y ed</w:t>
            </w:r>
            <w:r w:rsidRPr="00386312">
              <w:rPr>
                <w:rStyle w:val="Hipervnculo"/>
                <w:b/>
                <w:bCs/>
              </w:rPr>
              <w:t>i</w:t>
            </w:r>
            <w:r w:rsidRPr="00386312">
              <w:rPr>
                <w:rStyle w:val="Hipervnculo"/>
                <w:b/>
                <w:bCs/>
              </w:rPr>
              <w:t>ta</w:t>
            </w:r>
            <w:r w:rsidRPr="00386312">
              <w:rPr>
                <w:rStyle w:val="Hipervnculo"/>
                <w:b/>
                <w:bCs/>
              </w:rPr>
              <w:t>r</w:t>
            </w:r>
            <w:r w:rsidRPr="00386312">
              <w:rPr>
                <w:rStyle w:val="Hipervnculo"/>
                <w:b/>
                <w:bCs/>
              </w:rPr>
              <w:t xml:space="preserve"> una tabla</w:t>
            </w:r>
            <w:r w:rsidRPr="00386312">
              <w:rPr>
                <w:rStyle w:val="Hipervnculo"/>
              </w:rPr>
              <w:ptab w:relativeTo="margin" w:alignment="right" w:leader="dot"/>
            </w:r>
            <w:r w:rsidR="00386312">
              <w:rPr>
                <w:rStyle w:val="Hipervnculo"/>
                <w:b/>
                <w:bCs/>
              </w:rPr>
              <w:t>5</w:t>
            </w:r>
          </w:hyperlink>
        </w:p>
        <w:p w14:paraId="7DF25E73" w14:textId="77A3DDAC" w:rsidR="006D6744" w:rsidRDefault="006D6744" w:rsidP="006D6744">
          <w:pPr>
            <w:pStyle w:val="TDC1"/>
          </w:pPr>
          <w:hyperlink w:anchor="Imagen" w:history="1">
            <w:r w:rsidRPr="00386312">
              <w:rPr>
                <w:rStyle w:val="Hipervnculo"/>
                <w:b/>
                <w:bCs/>
              </w:rPr>
              <w:t xml:space="preserve">Insertar y dar </w:t>
            </w:r>
            <w:r w:rsidRPr="00386312">
              <w:rPr>
                <w:rStyle w:val="Hipervnculo"/>
                <w:b/>
                <w:bCs/>
              </w:rPr>
              <w:t>f</w:t>
            </w:r>
            <w:r w:rsidRPr="00386312">
              <w:rPr>
                <w:rStyle w:val="Hipervnculo"/>
                <w:b/>
                <w:bCs/>
              </w:rPr>
              <w:t>ormato a imá</w:t>
            </w:r>
            <w:r w:rsidRPr="00386312">
              <w:rPr>
                <w:rStyle w:val="Hipervnculo"/>
                <w:b/>
                <w:bCs/>
              </w:rPr>
              <w:t>g</w:t>
            </w:r>
            <w:r w:rsidRPr="00386312">
              <w:rPr>
                <w:rStyle w:val="Hipervnculo"/>
                <w:b/>
                <w:bCs/>
              </w:rPr>
              <w:t>enes</w:t>
            </w:r>
            <w:r w:rsidRPr="00386312">
              <w:rPr>
                <w:rStyle w:val="Hipervnculo"/>
              </w:rPr>
              <w:ptab w:relativeTo="margin" w:alignment="right" w:leader="dot"/>
            </w:r>
            <w:r w:rsidR="00386312">
              <w:rPr>
                <w:rStyle w:val="Hipervnculo"/>
                <w:b/>
                <w:bCs/>
              </w:rPr>
              <w:t>5</w:t>
            </w:r>
          </w:hyperlink>
        </w:p>
        <w:p w14:paraId="561E5757" w14:textId="70D200DC" w:rsidR="006D6744" w:rsidRPr="006E45DA" w:rsidRDefault="006E45DA" w:rsidP="006D6744">
          <w:pPr>
            <w:pStyle w:val="TDC1"/>
            <w:rPr>
              <w:rStyle w:val="Hipervncul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HYPERLINK  \l "Dibujoo"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="006D6744" w:rsidRPr="006E45DA">
            <w:rPr>
              <w:rStyle w:val="Hipervnculo"/>
              <w:b/>
              <w:bCs/>
            </w:rPr>
            <w:t>Dibujo</w:t>
          </w:r>
          <w:r w:rsidR="006D6744" w:rsidRPr="006E45DA">
            <w:rPr>
              <w:rStyle w:val="Hipervnculo"/>
              <w:b/>
              <w:bCs/>
            </w:rPr>
            <w:t xml:space="preserve"> </w:t>
          </w:r>
          <w:r w:rsidR="006D6744" w:rsidRPr="006E45DA">
            <w:rPr>
              <w:rStyle w:val="Hipervnculo"/>
              <w:b/>
              <w:bCs/>
            </w:rPr>
            <w:t>e inser</w:t>
          </w:r>
          <w:r w:rsidR="006D6744" w:rsidRPr="006E45DA">
            <w:rPr>
              <w:rStyle w:val="Hipervnculo"/>
              <w:b/>
              <w:bCs/>
            </w:rPr>
            <w:t>c</w:t>
          </w:r>
          <w:r w:rsidR="006D6744" w:rsidRPr="006E45DA">
            <w:rPr>
              <w:rStyle w:val="Hipervnculo"/>
              <w:b/>
              <w:bCs/>
            </w:rPr>
            <w:t xml:space="preserve">ión de </w:t>
          </w:r>
          <w:r w:rsidR="006D6744" w:rsidRPr="006E45DA">
            <w:rPr>
              <w:rStyle w:val="Hipervnculo"/>
              <w:b/>
              <w:bCs/>
            </w:rPr>
            <w:t>f</w:t>
          </w:r>
          <w:r w:rsidR="006D6744" w:rsidRPr="006E45DA">
            <w:rPr>
              <w:rStyle w:val="Hipervnculo"/>
              <w:b/>
              <w:bCs/>
            </w:rPr>
            <w:t>i</w:t>
          </w:r>
          <w:r w:rsidR="006D6744" w:rsidRPr="006E45DA">
            <w:rPr>
              <w:rStyle w:val="Hipervnculo"/>
              <w:b/>
              <w:bCs/>
            </w:rPr>
            <w:t>g</w:t>
          </w:r>
          <w:r w:rsidR="006D6744" w:rsidRPr="006E45DA">
            <w:rPr>
              <w:rStyle w:val="Hipervnculo"/>
              <w:b/>
              <w:bCs/>
            </w:rPr>
            <w:t>uras</w:t>
          </w:r>
          <w:r w:rsidR="006D6744" w:rsidRPr="006E45DA">
            <w:rPr>
              <w:rStyle w:val="Hipervnculo"/>
            </w:rPr>
            <w:ptab w:relativeTo="margin" w:alignment="right" w:leader="dot"/>
          </w:r>
          <w:r w:rsidR="00B0510F" w:rsidRPr="006E45DA">
            <w:rPr>
              <w:rStyle w:val="Hipervnculo"/>
              <w:b/>
              <w:bCs/>
            </w:rPr>
            <w:t>6</w:t>
          </w:r>
        </w:p>
        <w:bookmarkStart w:id="9" w:name="Indice"/>
        <w:bookmarkStart w:id="10" w:name="Hipervinculo"/>
        <w:p w14:paraId="65097E4B" w14:textId="13C41013" w:rsidR="006D6744" w:rsidRDefault="006E45DA" w:rsidP="006D6744">
          <w:pPr>
            <w:pStyle w:val="TDC1"/>
          </w:pPr>
          <w:r>
            <w:rPr>
              <w:b/>
              <w:bCs/>
            </w:rPr>
            <w:fldChar w:fldCharType="end"/>
          </w:r>
          <w:hyperlink w:anchor="Indiceautomatico" w:history="1">
            <w:r w:rsidR="006D6744" w:rsidRPr="006E45DA">
              <w:rPr>
                <w:rStyle w:val="Hipervnculo"/>
                <w:b/>
                <w:bCs/>
              </w:rPr>
              <w:t xml:space="preserve">Creación de un índice </w:t>
            </w:r>
            <w:r w:rsidR="006D6744" w:rsidRPr="006E45DA">
              <w:rPr>
                <w:rStyle w:val="Hipervnculo"/>
                <w:b/>
                <w:bCs/>
              </w:rPr>
              <w:t>a</w:t>
            </w:r>
            <w:r w:rsidR="006D6744" w:rsidRPr="006E45DA">
              <w:rPr>
                <w:rStyle w:val="Hipervnculo"/>
                <w:b/>
                <w:bCs/>
              </w:rPr>
              <w:t>u</w:t>
            </w:r>
            <w:r w:rsidR="006D6744" w:rsidRPr="006E45DA">
              <w:rPr>
                <w:rStyle w:val="Hipervnculo"/>
                <w:b/>
                <w:bCs/>
              </w:rPr>
              <w:t>t</w:t>
            </w:r>
            <w:r w:rsidR="006D6744" w:rsidRPr="006E45DA">
              <w:rPr>
                <w:rStyle w:val="Hipervnculo"/>
                <w:b/>
                <w:bCs/>
              </w:rPr>
              <w:t>omático</w:t>
            </w:r>
            <w:r w:rsidR="006D6744" w:rsidRPr="006E45DA">
              <w:rPr>
                <w:rStyle w:val="Hipervnculo"/>
              </w:rPr>
              <w:ptab w:relativeTo="margin" w:alignment="right" w:leader="dot"/>
            </w:r>
            <w:r w:rsidR="00B0510F" w:rsidRPr="006E45DA">
              <w:rPr>
                <w:rStyle w:val="Hipervnculo"/>
                <w:b/>
                <w:bCs/>
              </w:rPr>
              <w:t>6</w:t>
            </w:r>
          </w:hyperlink>
        </w:p>
        <w:bookmarkEnd w:id="9"/>
        <w:bookmarkEnd w:id="10"/>
        <w:p w14:paraId="383EED58" w14:textId="223D70A9" w:rsidR="006D6744" w:rsidRDefault="00386312" w:rsidP="006D6744">
          <w:pPr>
            <w:pStyle w:val="TDC1"/>
          </w:pPr>
          <w:r>
            <w:rPr>
              <w:b/>
              <w:bCs/>
            </w:rPr>
            <w:fldChar w:fldCharType="begin"/>
          </w:r>
          <w:r w:rsidR="006E45DA">
            <w:rPr>
              <w:b/>
              <w:bCs/>
            </w:rPr>
            <w:instrText>HYPERLINK  \l "creacionHipervinculo"</w:instrText>
          </w:r>
          <w:r w:rsidR="006E45DA"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="006D6744" w:rsidRPr="00386312">
            <w:rPr>
              <w:rStyle w:val="Hipervnculo"/>
              <w:b/>
              <w:bCs/>
            </w:rPr>
            <w:t>Creación hipe</w:t>
          </w:r>
          <w:r w:rsidR="006D6744" w:rsidRPr="00386312">
            <w:rPr>
              <w:rStyle w:val="Hipervnculo"/>
              <w:b/>
              <w:bCs/>
            </w:rPr>
            <w:t>r</w:t>
          </w:r>
          <w:r w:rsidR="006D6744" w:rsidRPr="00386312">
            <w:rPr>
              <w:rStyle w:val="Hipervnculo"/>
              <w:b/>
              <w:bCs/>
            </w:rPr>
            <w:t>v</w:t>
          </w:r>
          <w:r w:rsidR="006D6744" w:rsidRPr="00386312">
            <w:rPr>
              <w:rStyle w:val="Hipervnculo"/>
              <w:b/>
              <w:bCs/>
            </w:rPr>
            <w:t>ínculos</w:t>
          </w:r>
          <w:r w:rsidR="006D6744" w:rsidRPr="00386312">
            <w:rPr>
              <w:rStyle w:val="Hipervnculo"/>
            </w:rPr>
            <w:ptab w:relativeTo="margin" w:alignment="right" w:leader="dot"/>
          </w:r>
          <w:r w:rsidR="00B0510F">
            <w:rPr>
              <w:rStyle w:val="Hipervnculo"/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</w:p>
        <w:p w14:paraId="61242A99" w14:textId="0E57E64E" w:rsidR="006D6744" w:rsidRDefault="006D6744" w:rsidP="006D6744">
          <w:pPr>
            <w:pStyle w:val="TDC1"/>
          </w:pPr>
          <w:hyperlink w:anchor="Encabezado" w:history="1">
            <w:r w:rsidRPr="00386312">
              <w:rPr>
                <w:rStyle w:val="Hipervnculo"/>
                <w:b/>
                <w:bCs/>
              </w:rPr>
              <w:t>Encabezado,</w:t>
            </w:r>
            <w:r w:rsidRPr="00386312">
              <w:rPr>
                <w:rStyle w:val="Hipervnculo"/>
                <w:b/>
                <w:bCs/>
              </w:rPr>
              <w:t xml:space="preserve"> </w:t>
            </w:r>
            <w:r w:rsidRPr="00386312">
              <w:rPr>
                <w:rStyle w:val="Hipervnculo"/>
                <w:b/>
                <w:bCs/>
              </w:rPr>
              <w:t>pie de página y número de página</w:t>
            </w:r>
            <w:r w:rsidRPr="00386312">
              <w:rPr>
                <w:rStyle w:val="Hipervnculo"/>
              </w:rPr>
              <w:ptab w:relativeTo="margin" w:alignment="right" w:leader="dot"/>
            </w:r>
            <w:r w:rsidR="00622879">
              <w:rPr>
                <w:rStyle w:val="Hipervnculo"/>
                <w:b/>
                <w:bCs/>
              </w:rPr>
              <w:t>7</w:t>
            </w:r>
          </w:hyperlink>
        </w:p>
        <w:p w14:paraId="4383236C" w14:textId="2EC88002" w:rsidR="006D6744" w:rsidRDefault="006D6744" w:rsidP="006D6744">
          <w:pPr>
            <w:pStyle w:val="TDC1"/>
          </w:pPr>
          <w:hyperlink w:anchor="Portada" w:history="1">
            <w:r w:rsidRPr="00386312">
              <w:rPr>
                <w:rStyle w:val="Hipervnculo"/>
                <w:b/>
                <w:bCs/>
              </w:rPr>
              <w:t>Diseño de portada</w:t>
            </w:r>
            <w:r w:rsidRPr="00386312">
              <w:rPr>
                <w:rStyle w:val="Hipervnculo"/>
              </w:rPr>
              <w:ptab w:relativeTo="margin" w:alignment="right" w:leader="dot"/>
            </w:r>
            <w:r w:rsidR="00622879">
              <w:rPr>
                <w:rStyle w:val="Hipervnculo"/>
                <w:b/>
                <w:bCs/>
              </w:rPr>
              <w:t>8</w:t>
            </w:r>
          </w:hyperlink>
        </w:p>
        <w:p w14:paraId="422F801B" w14:textId="0C6510FA" w:rsidR="006D6744" w:rsidRDefault="006D6744" w:rsidP="006D6744">
          <w:pPr>
            <w:pStyle w:val="TDC1"/>
          </w:pPr>
          <w:hyperlink w:anchor="Revision" w:history="1">
            <w:r w:rsidRPr="00386312">
              <w:rPr>
                <w:rStyle w:val="Hipervnculo"/>
                <w:b/>
                <w:bCs/>
              </w:rPr>
              <w:t>Uso de revisión y comentarios</w:t>
            </w:r>
            <w:r w:rsidRPr="00386312">
              <w:rPr>
                <w:rStyle w:val="Hipervnculo"/>
              </w:rPr>
              <w:ptab w:relativeTo="margin" w:alignment="right" w:leader="dot"/>
            </w:r>
            <w:r w:rsidR="00622879">
              <w:rPr>
                <w:rStyle w:val="Hipervnculo"/>
                <w:b/>
                <w:bCs/>
              </w:rPr>
              <w:t>9</w:t>
            </w:r>
          </w:hyperlink>
        </w:p>
        <w:p w14:paraId="2681B605" w14:textId="184641CA" w:rsidR="006D6744" w:rsidRPr="006D6744" w:rsidRDefault="00000000" w:rsidP="006D6744">
          <w:pPr>
            <w:pStyle w:val="TDC3"/>
            <w:ind w:left="0"/>
            <w:rPr>
              <w:lang w:val="es-MX"/>
            </w:rPr>
          </w:pPr>
        </w:p>
      </w:sdtContent>
    </w:sdt>
    <w:p w14:paraId="7048763D" w14:textId="77777777" w:rsidR="00E74AC2" w:rsidRPr="00955D7D" w:rsidRDefault="00E74AC2" w:rsidP="001353F2">
      <w:pPr>
        <w:tabs>
          <w:tab w:val="left" w:pos="510"/>
        </w:tabs>
        <w:spacing w:before="30"/>
        <w:rPr>
          <w:rFonts w:ascii="Times New Roman" w:hAnsi="Times New Roman" w:cs="Times New Roman"/>
          <w:lang w:val="es-MX"/>
        </w:rPr>
      </w:pPr>
    </w:p>
    <w:p w14:paraId="47551C05" w14:textId="04A2DCBD" w:rsidR="00CD5B4F" w:rsidRPr="00917064" w:rsidRDefault="00000000">
      <w:pPr>
        <w:pStyle w:val="Prrafodelista"/>
        <w:numPr>
          <w:ilvl w:val="0"/>
          <w:numId w:val="1"/>
        </w:numPr>
        <w:tabs>
          <w:tab w:val="left" w:pos="510"/>
        </w:tabs>
        <w:spacing w:before="30"/>
        <w:ind w:hanging="410"/>
        <w:rPr>
          <w:rFonts w:ascii="Times New Roman" w:hAnsi="Times New Roman" w:cs="Times New Roman"/>
        </w:rPr>
      </w:pPr>
      <w:bookmarkStart w:id="11" w:name="Exploracion"/>
      <w:r w:rsidRPr="00917064">
        <w:rPr>
          <w:rFonts w:ascii="Times New Roman" w:hAnsi="Times New Roman" w:cs="Times New Roman"/>
        </w:rPr>
        <w:t>Exploración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la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interfaz</w:t>
      </w:r>
    </w:p>
    <w:bookmarkEnd w:id="11"/>
    <w:p w14:paraId="2720CEF3" w14:textId="573FB6AB" w:rsidR="00CD5B4F" w:rsidRPr="00917064" w:rsidRDefault="00000000">
      <w:pPr>
        <w:pStyle w:val="Prrafodelista"/>
        <w:numPr>
          <w:ilvl w:val="1"/>
          <w:numId w:val="1"/>
        </w:numPr>
        <w:tabs>
          <w:tab w:val="left" w:pos="1178"/>
          <w:tab w:val="left" w:pos="1180"/>
        </w:tabs>
        <w:ind w:right="484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Abre Word y realiza un recorrido identificando: Cinta de opciones, barra de herramientas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acceso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rápido,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pestañas,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reglas,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panel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navegación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vista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 xml:space="preserve">de </w:t>
      </w:r>
      <w:r w:rsidRPr="00917064">
        <w:rPr>
          <w:rFonts w:ascii="Times New Roman" w:hAnsi="Times New Roman" w:cs="Times New Roman"/>
          <w:spacing w:val="-2"/>
        </w:rPr>
        <w:t>diseño.</w:t>
      </w:r>
    </w:p>
    <w:p w14:paraId="30AFFFAB" w14:textId="77777777" w:rsidR="00CD5B4F" w:rsidRPr="00917064" w:rsidRDefault="00000000">
      <w:pPr>
        <w:pStyle w:val="Prrafodelista"/>
        <w:numPr>
          <w:ilvl w:val="1"/>
          <w:numId w:val="1"/>
        </w:numPr>
        <w:tabs>
          <w:tab w:val="left" w:pos="1179"/>
        </w:tabs>
        <w:spacing w:line="267" w:lineRule="exact"/>
        <w:ind w:left="1179" w:hanging="359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Instrucción:</w:t>
      </w:r>
      <w:r w:rsidRPr="00917064">
        <w:rPr>
          <w:rFonts w:ascii="Times New Roman" w:hAnsi="Times New Roman" w:cs="Times New Roman"/>
          <w:spacing w:val="-8"/>
        </w:rPr>
        <w:t xml:space="preserve"> </w:t>
      </w:r>
      <w:r w:rsidRPr="00917064">
        <w:rPr>
          <w:rFonts w:ascii="Times New Roman" w:hAnsi="Times New Roman" w:cs="Times New Roman"/>
        </w:rPr>
        <w:t>Toma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una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captura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pantalla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con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las</w:t>
      </w:r>
      <w:r w:rsidRPr="00917064">
        <w:rPr>
          <w:rFonts w:ascii="Times New Roman" w:hAnsi="Times New Roman" w:cs="Times New Roman"/>
          <w:spacing w:val="-7"/>
        </w:rPr>
        <w:t xml:space="preserve"> </w:t>
      </w:r>
      <w:r w:rsidRPr="00917064">
        <w:rPr>
          <w:rFonts w:ascii="Times New Roman" w:hAnsi="Times New Roman" w:cs="Times New Roman"/>
        </w:rPr>
        <w:t>partes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identificadas</w:t>
      </w:r>
      <w:r w:rsidRPr="00917064">
        <w:rPr>
          <w:rFonts w:ascii="Times New Roman" w:hAnsi="Times New Roman" w:cs="Times New Roman"/>
          <w:spacing w:val="-7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nómbralas.</w:t>
      </w:r>
    </w:p>
    <w:p w14:paraId="2E9AB355" w14:textId="4A96E145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D574EF">
        <w:rPr>
          <w:rFonts w:ascii="Times New Roman" w:hAnsi="Times New Roman" w:cs="Times New Roman"/>
        </w:rPr>
        <w:drawing>
          <wp:anchor distT="0" distB="0" distL="114300" distR="114300" simplePos="0" relativeHeight="251825152" behindDoc="1" locked="0" layoutInCell="1" allowOverlap="1" wp14:anchorId="6BAA2E26" wp14:editId="38F652F2">
            <wp:simplePos x="0" y="0"/>
            <wp:positionH relativeFrom="column">
              <wp:posOffset>1294765</wp:posOffset>
            </wp:positionH>
            <wp:positionV relativeFrom="paragraph">
              <wp:posOffset>116840</wp:posOffset>
            </wp:positionV>
            <wp:extent cx="4086795" cy="2391109"/>
            <wp:effectExtent l="0" t="0" r="0" b="9525"/>
            <wp:wrapNone/>
            <wp:docPr id="2143841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416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1299A" w14:textId="1EB756E3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78726E04" w14:textId="5A77E813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3C99EE27" w14:textId="1A85AA95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3135584C" w14:textId="447B06AE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5974246A" w14:textId="1A632BF4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6C999EF9" w14:textId="75ACE9F0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281B2E37" w14:textId="35C1C7A4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44494CB6" w14:textId="61F1798B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09E0EA57" w14:textId="14EDCFC0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26176" behindDoc="1" locked="0" layoutInCell="1" allowOverlap="1" wp14:anchorId="00936562" wp14:editId="2B132D44">
            <wp:simplePos x="0" y="0"/>
            <wp:positionH relativeFrom="column">
              <wp:posOffset>3549799</wp:posOffset>
            </wp:positionH>
            <wp:positionV relativeFrom="paragraph">
              <wp:posOffset>74146</wp:posOffset>
            </wp:positionV>
            <wp:extent cx="688151" cy="1030214"/>
            <wp:effectExtent l="247650" t="0" r="55245" b="113030"/>
            <wp:wrapNone/>
            <wp:docPr id="153499956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9563" name="Imagen 15349995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25030">
                      <a:off x="0" y="0"/>
                      <a:ext cx="688151" cy="103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D997F" w14:textId="33E3E89C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noProof/>
        </w:rPr>
      </w:pPr>
    </w:p>
    <w:p w14:paraId="5B339899" w14:textId="4EBC7DFC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40050409" w14:textId="77777777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27EFC2EA" w14:textId="204A2D5A" w:rsidR="00D574EF" w:rsidRDefault="0030609A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1F7F22C" wp14:editId="0EB4CF6F">
                <wp:simplePos x="0" y="0"/>
                <wp:positionH relativeFrom="column">
                  <wp:posOffset>-157480</wp:posOffset>
                </wp:positionH>
                <wp:positionV relativeFrom="paragraph">
                  <wp:posOffset>172085</wp:posOffset>
                </wp:positionV>
                <wp:extent cx="1828800" cy="1828800"/>
                <wp:effectExtent l="0" t="0" r="0" b="0"/>
                <wp:wrapSquare wrapText="bothSides"/>
                <wp:docPr id="16156520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D2B772" w14:textId="77777777" w:rsidR="0030609A" w:rsidRPr="0030609A" w:rsidRDefault="0030609A" w:rsidP="0030609A">
                            <w:pPr>
                              <w:spacing w:line="259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0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Barra de herramientas de acceso rápido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7F22C" id="Cuadro de texto 1" o:spid="_x0000_s1030" type="#_x0000_t202" style="position:absolute;margin-left:-12.4pt;margin-top:13.55pt;width:2in;height:2in;z-index:251833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CDu62H&#10;3gAAAAo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69D2B772" w14:textId="77777777" w:rsidR="0030609A" w:rsidRPr="0030609A" w:rsidRDefault="0030609A" w:rsidP="0030609A">
                      <w:pPr>
                        <w:spacing w:line="259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09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Barra de herramientas de acceso rápido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1BA38F" w14:textId="6628F564" w:rsidR="00D574EF" w:rsidRDefault="0030609A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1C9626A" wp14:editId="7049190C">
                <wp:simplePos x="0" y="0"/>
                <wp:positionH relativeFrom="column">
                  <wp:posOffset>4397829</wp:posOffset>
                </wp:positionH>
                <wp:positionV relativeFrom="paragraph">
                  <wp:posOffset>61686</wp:posOffset>
                </wp:positionV>
                <wp:extent cx="1828800" cy="1828800"/>
                <wp:effectExtent l="0" t="0" r="0" b="0"/>
                <wp:wrapNone/>
                <wp:docPr id="83969449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608F3" w14:textId="2A67ED93" w:rsidR="0030609A" w:rsidRPr="0030609A" w:rsidRDefault="0030609A" w:rsidP="0030609A">
                            <w:pPr>
                              <w:spacing w:line="259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0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Cinta de opciones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 pestañas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9626A" id="_x0000_s1031" type="#_x0000_t202" style="position:absolute;margin-left:346.3pt;margin-top:4.85pt;width:2in;height:2in;z-index:251831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POu1tfc&#10;AAAACQ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6CC608F3" w14:textId="2A67ED93" w:rsidR="0030609A" w:rsidRPr="0030609A" w:rsidRDefault="0030609A" w:rsidP="0030609A">
                      <w:pPr>
                        <w:spacing w:line="259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09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Cinta de opciones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 pestañas</w:t>
                      </w:r>
                    </w:p>
                  </w:txbxContent>
                </v:textbox>
              </v:shape>
            </w:pict>
          </mc:Fallback>
        </mc:AlternateContent>
      </w:r>
    </w:p>
    <w:p w14:paraId="79BACFC3" w14:textId="7ABD84CB" w:rsidR="0030609A" w:rsidRDefault="0030609A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8E0162" wp14:editId="4C3479BB">
                <wp:simplePos x="0" y="0"/>
                <wp:positionH relativeFrom="column">
                  <wp:posOffset>160836</wp:posOffset>
                </wp:positionH>
                <wp:positionV relativeFrom="paragraph">
                  <wp:posOffset>130718</wp:posOffset>
                </wp:positionV>
                <wp:extent cx="505098" cy="325392"/>
                <wp:effectExtent l="0" t="38100" r="47625" b="17780"/>
                <wp:wrapNone/>
                <wp:docPr id="1528345636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098" cy="3253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B0E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2.65pt;margin-top:10.3pt;width:39.75pt;height:25.6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" strokecolor="#e00" strokeweight="1.5pt">
                <v:stroke endarrow="block"/>
              </v:shape>
            </w:pict>
          </mc:Fallback>
        </mc:AlternateContent>
      </w:r>
    </w:p>
    <w:p w14:paraId="7C0BF3A4" w14:textId="58FABBB7" w:rsidR="0030609A" w:rsidRDefault="0030609A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628B3A" wp14:editId="73D8FC20">
                <wp:simplePos x="0" y="0"/>
                <wp:positionH relativeFrom="column">
                  <wp:posOffset>4192905</wp:posOffset>
                </wp:positionH>
                <wp:positionV relativeFrom="paragraph">
                  <wp:posOffset>46718</wp:posOffset>
                </wp:positionV>
                <wp:extent cx="644434" cy="391886"/>
                <wp:effectExtent l="0" t="38100" r="60960" b="27305"/>
                <wp:wrapNone/>
                <wp:docPr id="1796565084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434" cy="3918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A0F87" id="Conector recto de flecha 17" o:spid="_x0000_s1026" type="#_x0000_t32" style="position:absolute;margin-left:330.15pt;margin-top:3.7pt;width:50.75pt;height:30.8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" strokecolor="#e00" strokeweight="1.5pt">
                <v:stroke endarrow="block"/>
              </v:shape>
            </w:pict>
          </mc:Fallback>
        </mc:AlternateContent>
      </w:r>
    </w:p>
    <w:p w14:paraId="6FE042C2" w14:textId="2C92AB72" w:rsidR="00D574EF" w:rsidRDefault="0030609A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1206F0" wp14:editId="34BB2845">
                <wp:simplePos x="0" y="0"/>
                <wp:positionH relativeFrom="column">
                  <wp:posOffset>-352969</wp:posOffset>
                </wp:positionH>
                <wp:positionV relativeFrom="paragraph">
                  <wp:posOffset>114934</wp:posOffset>
                </wp:positionV>
                <wp:extent cx="914400" cy="147501"/>
                <wp:effectExtent l="0" t="0" r="19050" b="24130"/>
                <wp:wrapNone/>
                <wp:docPr id="137465375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75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036CE" id="Rectángulo 16" o:spid="_x0000_s1026" style="position:absolute;margin-left:-27.8pt;margin-top:9.05pt;width:1in;height:11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" filled="f" strokecolor="#e00" strokeweight="2pt"/>
            </w:pict>
          </mc:Fallback>
        </mc:AlternateContent>
      </w:r>
      <w:r w:rsidR="00A30D64" w:rsidRPr="00A30D64">
        <w:rPr>
          <w:rFonts w:ascii="Times New Roman" w:hAnsi="Times New Roman" w:cs="Times New Roman"/>
        </w:rPr>
        <w:drawing>
          <wp:anchor distT="0" distB="0" distL="114300" distR="114300" simplePos="0" relativeHeight="251827200" behindDoc="1" locked="0" layoutInCell="1" allowOverlap="1" wp14:anchorId="50092E08" wp14:editId="18A8B742">
            <wp:simplePos x="0" y="0"/>
            <wp:positionH relativeFrom="column">
              <wp:posOffset>-351962</wp:posOffset>
            </wp:positionH>
            <wp:positionV relativeFrom="paragraph">
              <wp:posOffset>111984</wp:posOffset>
            </wp:positionV>
            <wp:extent cx="7125808" cy="871370"/>
            <wp:effectExtent l="0" t="0" r="0" b="5080"/>
            <wp:wrapNone/>
            <wp:docPr id="979916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165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465" cy="87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867BE" w14:textId="4E54D412" w:rsidR="00A30D64" w:rsidRDefault="00A30D64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B5E313" wp14:editId="0BCA295D">
                <wp:simplePos x="0" y="0"/>
                <wp:positionH relativeFrom="column">
                  <wp:posOffset>-352969</wp:posOffset>
                </wp:positionH>
                <wp:positionV relativeFrom="paragraph">
                  <wp:posOffset>90261</wp:posOffset>
                </wp:positionV>
                <wp:extent cx="5286103" cy="156754"/>
                <wp:effectExtent l="0" t="0" r="10160" b="15240"/>
                <wp:wrapNone/>
                <wp:docPr id="82702021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103" cy="156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272C6" id="Rectángulo 16" o:spid="_x0000_s1026" style="position:absolute;margin-left:-27.8pt;margin-top:7.1pt;width:416.25pt;height:12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" filled="f" strokecolor="#e00" strokeweight="2pt"/>
            </w:pict>
          </mc:Fallback>
        </mc:AlternateContent>
      </w:r>
    </w:p>
    <w:p w14:paraId="5D494217" w14:textId="3DAB3310" w:rsidR="00A30D64" w:rsidRDefault="00A30D64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5AEB353A" w14:textId="0C28D372" w:rsidR="00A30D64" w:rsidRPr="00D574EF" w:rsidRDefault="00A30D64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49F8F7EE" w14:textId="5B9E9BE8" w:rsidR="00D574EF" w:rsidRDefault="00D574EF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127E92D2" w14:textId="6242D8FF" w:rsidR="00D574EF" w:rsidRDefault="0030609A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A2C583" wp14:editId="3B8C04A3">
                <wp:simplePos x="0" y="0"/>
                <wp:positionH relativeFrom="column">
                  <wp:posOffset>665934</wp:posOffset>
                </wp:positionH>
                <wp:positionV relativeFrom="paragraph">
                  <wp:posOffset>5806</wp:posOffset>
                </wp:positionV>
                <wp:extent cx="3726815" cy="156391"/>
                <wp:effectExtent l="0" t="0" r="26035" b="15240"/>
                <wp:wrapNone/>
                <wp:docPr id="295584701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815" cy="1563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0159" id="Rectángulo 16" o:spid="_x0000_s1026" style="position:absolute;margin-left:52.45pt;margin-top:.45pt;width:293.45pt;height:12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" filled="f" strokecolor="#e00" strokeweight="2pt"/>
            </w:pict>
          </mc:Fallback>
        </mc:AlternateContent>
      </w:r>
    </w:p>
    <w:p w14:paraId="748D4DBC" w14:textId="6C1EDF38" w:rsidR="00A30D64" w:rsidRDefault="0030609A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7FF844" wp14:editId="2CBC4D56">
                <wp:simplePos x="0" y="0"/>
                <wp:positionH relativeFrom="column">
                  <wp:posOffset>3383008</wp:posOffset>
                </wp:positionH>
                <wp:positionV relativeFrom="paragraph">
                  <wp:posOffset>35560</wp:posOffset>
                </wp:positionV>
                <wp:extent cx="534761" cy="414836"/>
                <wp:effectExtent l="0" t="0" r="55880" b="61595"/>
                <wp:wrapNone/>
                <wp:docPr id="885993745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61" cy="4148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31E1" id="Conector recto de flecha 17" o:spid="_x0000_s1026" type="#_x0000_t32" style="position:absolute;margin-left:266.4pt;margin-top:2.8pt;width:42.1pt;height:32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" strokecolor="#e00" strokeweight="1.5pt">
                <v:stroke endarrow="block"/>
              </v:shape>
            </w:pict>
          </mc:Fallback>
        </mc:AlternateContent>
      </w:r>
    </w:p>
    <w:p w14:paraId="5D3CEA91" w14:textId="47ED8E8A" w:rsidR="00A30D64" w:rsidRDefault="00A30D64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1465E4AD" w14:textId="7F822E27" w:rsidR="00A30D64" w:rsidRDefault="0030609A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D3D8A12" wp14:editId="03106328">
                <wp:simplePos x="0" y="0"/>
                <wp:positionH relativeFrom="column">
                  <wp:posOffset>3640092</wp:posOffset>
                </wp:positionH>
                <wp:positionV relativeFrom="paragraph">
                  <wp:posOffset>36376</wp:posOffset>
                </wp:positionV>
                <wp:extent cx="1828800" cy="1828800"/>
                <wp:effectExtent l="0" t="0" r="0" b="0"/>
                <wp:wrapNone/>
                <wp:docPr id="130174317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A31C2" w14:textId="7ABD59CA" w:rsidR="0030609A" w:rsidRPr="0030609A" w:rsidRDefault="0030609A" w:rsidP="0030609A">
                            <w:pPr>
                              <w:spacing w:line="259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D8A12" id="_x0000_s1032" type="#_x0000_t202" style="position:absolute;margin-left:286.6pt;margin-top:2.85pt;width:2in;height:2in;z-index:251843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J2IPozd&#10;AAAACQ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6C1A31C2" w14:textId="7ABD59CA" w:rsidR="0030609A" w:rsidRPr="0030609A" w:rsidRDefault="0030609A" w:rsidP="0030609A">
                      <w:pPr>
                        <w:spacing w:line="259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Regla</w:t>
                      </w:r>
                    </w:p>
                  </w:txbxContent>
                </v:textbox>
              </v:shape>
            </w:pict>
          </mc:Fallback>
        </mc:AlternateContent>
      </w:r>
    </w:p>
    <w:p w14:paraId="132A9C6F" w14:textId="77777777" w:rsidR="00A30D64" w:rsidRDefault="00A30D64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00108FD3" w14:textId="5F216C72" w:rsidR="00A30D64" w:rsidRDefault="00A30D64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0AE35471" w14:textId="7991A8B7" w:rsidR="00A30D64" w:rsidRPr="00D574EF" w:rsidRDefault="00A30D64" w:rsidP="00D574E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1E1EDCDC" w14:textId="5892EA68" w:rsidR="00917064" w:rsidRPr="00917064" w:rsidRDefault="00917064" w:rsidP="00917064">
      <w:pPr>
        <w:pStyle w:val="Prrafodelista"/>
        <w:ind w:left="720" w:firstLine="0"/>
        <w:rPr>
          <w:rFonts w:ascii="Times New Roman" w:hAnsi="Times New Roman" w:cs="Times New Roman"/>
        </w:rPr>
      </w:pPr>
    </w:p>
    <w:p w14:paraId="56E3DCE5" w14:textId="491D7263" w:rsidR="00917064" w:rsidRPr="00917064" w:rsidRDefault="00917064" w:rsidP="00917064">
      <w:pPr>
        <w:pStyle w:val="Prrafodelista"/>
        <w:ind w:left="720" w:firstLine="0"/>
        <w:rPr>
          <w:rFonts w:ascii="Times New Roman" w:hAnsi="Times New Roman" w:cs="Times New Roman"/>
        </w:rPr>
      </w:pPr>
    </w:p>
    <w:p w14:paraId="124C3479" w14:textId="7F86756E" w:rsidR="00917064" w:rsidRPr="00917064" w:rsidRDefault="00CE353C" w:rsidP="00917064">
      <w:pPr>
        <w:pStyle w:val="Prrafodelista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FD89A45" wp14:editId="058E6126">
                <wp:simplePos x="0" y="0"/>
                <wp:positionH relativeFrom="column">
                  <wp:posOffset>3556212</wp:posOffset>
                </wp:positionH>
                <wp:positionV relativeFrom="paragraph">
                  <wp:posOffset>136737</wp:posOffset>
                </wp:positionV>
                <wp:extent cx="250613" cy="155786"/>
                <wp:effectExtent l="0" t="0" r="16510" b="15875"/>
                <wp:wrapNone/>
                <wp:docPr id="1488143995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13" cy="1557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9DB59" id="Rectángulo 19" o:spid="_x0000_s1026" style="position:absolute;margin-left:280pt;margin-top:10.75pt;width:19.75pt;height:12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" filled="f" strokecolor="#e00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44608" behindDoc="0" locked="0" layoutInCell="1" allowOverlap="1" wp14:anchorId="62EF5099" wp14:editId="112DAF45">
            <wp:simplePos x="0" y="0"/>
            <wp:positionH relativeFrom="column">
              <wp:posOffset>2190399</wp:posOffset>
            </wp:positionH>
            <wp:positionV relativeFrom="paragraph">
              <wp:posOffset>363491</wp:posOffset>
            </wp:positionV>
            <wp:extent cx="649767" cy="690664"/>
            <wp:effectExtent l="0" t="0" r="0" b="0"/>
            <wp:wrapNone/>
            <wp:docPr id="84664629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67" cy="690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353C">
        <w:rPr>
          <w:rFonts w:ascii="Times New Roman" w:hAnsi="Times New Roman" w:cs="Times New Roman"/>
        </w:rPr>
        <w:drawing>
          <wp:inline distT="0" distB="0" distL="0" distR="0" wp14:anchorId="258F0BB4" wp14:editId="44094C8E">
            <wp:extent cx="6195060" cy="699135"/>
            <wp:effectExtent l="0" t="0" r="0" b="5715"/>
            <wp:docPr id="430235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5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CF04" w14:textId="49C7E879" w:rsidR="00917064" w:rsidRPr="00917064" w:rsidRDefault="004D7CA7" w:rsidP="00917064">
      <w:pPr>
        <w:pStyle w:val="Prrafodelista"/>
        <w:ind w:left="720" w:firstLine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0F64E79" wp14:editId="212D1E1E">
                <wp:simplePos x="0" y="0"/>
                <wp:positionH relativeFrom="column">
                  <wp:posOffset>3921071</wp:posOffset>
                </wp:positionH>
                <wp:positionV relativeFrom="paragraph">
                  <wp:posOffset>5160559</wp:posOffset>
                </wp:positionV>
                <wp:extent cx="1828800" cy="1828800"/>
                <wp:effectExtent l="0" t="0" r="0" b="0"/>
                <wp:wrapNone/>
                <wp:docPr id="10479493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38142B" w14:textId="69958277" w:rsidR="004D7CA7" w:rsidRPr="0030609A" w:rsidRDefault="004D7CA7" w:rsidP="004D7CA7">
                            <w:pPr>
                              <w:spacing w:line="259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Vista de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64E79" id="_x0000_s1033" type="#_x0000_t202" style="position:absolute;left:0;text-align:left;margin-left:308.75pt;margin-top:406.35pt;width:2in;height:2in;z-index:25185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6638142B" w14:textId="69958277" w:rsidR="004D7CA7" w:rsidRPr="0030609A" w:rsidRDefault="004D7CA7" w:rsidP="004D7CA7">
                      <w:pPr>
                        <w:spacing w:line="259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Vista de diseño</w:t>
                      </w:r>
                    </w:p>
                  </w:txbxContent>
                </v:textbox>
              </v:shape>
            </w:pict>
          </mc:Fallback>
        </mc:AlternateContent>
      </w:r>
      <w:r w:rsidR="00CE353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D2C0B87" wp14:editId="48669058">
                <wp:simplePos x="0" y="0"/>
                <wp:positionH relativeFrom="column">
                  <wp:posOffset>3982508</wp:posOffset>
                </wp:positionH>
                <wp:positionV relativeFrom="paragraph">
                  <wp:posOffset>505672</wp:posOffset>
                </wp:positionV>
                <wp:extent cx="1828800" cy="1828800"/>
                <wp:effectExtent l="0" t="0" r="0" b="0"/>
                <wp:wrapNone/>
                <wp:docPr id="11826272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B6793" w14:textId="39E7FB57" w:rsidR="00CE353C" w:rsidRPr="0030609A" w:rsidRDefault="00CE353C" w:rsidP="00CE353C">
                            <w:pPr>
                              <w:spacing w:line="259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Panel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C0B87" id="_x0000_s1034" type="#_x0000_t202" style="position:absolute;left:0;text-align:left;margin-left:313.6pt;margin-top:39.8pt;width:2in;height:2in;z-index:251848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390B6793" w14:textId="39E7FB57" w:rsidR="00CE353C" w:rsidRPr="0030609A" w:rsidRDefault="00CE353C" w:rsidP="00CE353C">
                      <w:pPr>
                        <w:spacing w:line="259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Panel de navegación</w:t>
                      </w:r>
                    </w:p>
                  </w:txbxContent>
                </v:textbox>
              </v:shape>
            </w:pict>
          </mc:Fallback>
        </mc:AlternateContent>
      </w:r>
      <w:r w:rsidR="00CE35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092E07" wp14:editId="3CDE7907">
                <wp:simplePos x="0" y="0"/>
                <wp:positionH relativeFrom="column">
                  <wp:posOffset>3806825</wp:posOffset>
                </wp:positionH>
                <wp:positionV relativeFrom="paragraph">
                  <wp:posOffset>793327</wp:posOffset>
                </wp:positionV>
                <wp:extent cx="555413" cy="257386"/>
                <wp:effectExtent l="0" t="38100" r="54610" b="28575"/>
                <wp:wrapNone/>
                <wp:docPr id="1209125586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413" cy="257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19FF" id="Conector recto de flecha 20" o:spid="_x0000_s1026" type="#_x0000_t32" style="position:absolute;margin-left:299.75pt;margin-top:62.45pt;width:43.75pt;height:20.25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" strokecolor="#e00">
                <v:stroke endarrow="block"/>
              </v:shape>
            </w:pict>
          </mc:Fallback>
        </mc:AlternateContent>
      </w:r>
      <w:r w:rsidR="00CE353C" w:rsidRPr="00CE353C">
        <w:rPr>
          <w:rFonts w:ascii="Times New Roman" w:hAnsi="Times New Roman" w:cs="Times New Roman"/>
        </w:rPr>
        <w:drawing>
          <wp:inline distT="0" distB="0" distL="0" distR="0" wp14:anchorId="4452B44C" wp14:editId="7479EC7D">
            <wp:extent cx="3353268" cy="5163271"/>
            <wp:effectExtent l="0" t="0" r="0" b="0"/>
            <wp:docPr id="583441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41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83BF" w14:textId="7D0383A4" w:rsidR="00917064" w:rsidRPr="00917064" w:rsidRDefault="00917064" w:rsidP="00CE353C">
      <w:pPr>
        <w:pStyle w:val="Prrafodelista"/>
        <w:widowControl/>
        <w:autoSpaceDE/>
        <w:autoSpaceDN/>
        <w:spacing w:after="160" w:line="259" w:lineRule="auto"/>
        <w:ind w:left="1230" w:firstLine="0"/>
        <w:contextualSpacing/>
        <w:rPr>
          <w:rFonts w:ascii="Times New Roman" w:hAnsi="Times New Roman" w:cs="Times New Roman"/>
        </w:rPr>
      </w:pPr>
    </w:p>
    <w:p w14:paraId="1CC2388A" w14:textId="7D5BE75D" w:rsidR="00917064" w:rsidRPr="00917064" w:rsidRDefault="004D7CA7" w:rsidP="00917064">
      <w:pPr>
        <w:pStyle w:val="Prrafodelista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896AF4" wp14:editId="5FB34CD3">
                <wp:simplePos x="0" y="0"/>
                <wp:positionH relativeFrom="column">
                  <wp:posOffset>3452404</wp:posOffset>
                </wp:positionH>
                <wp:positionV relativeFrom="paragraph">
                  <wp:posOffset>89989</wp:posOffset>
                </wp:positionV>
                <wp:extent cx="740501" cy="478971"/>
                <wp:effectExtent l="0" t="38100" r="59690" b="35560"/>
                <wp:wrapNone/>
                <wp:docPr id="419094196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501" cy="478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A3EAE" id="Conector recto de flecha 22" o:spid="_x0000_s1026" type="#_x0000_t32" style="position:absolute;margin-left:271.85pt;margin-top:7.1pt;width:58.3pt;height:37.7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" strokecolor="#e00">
                <v:stroke endarrow="block"/>
              </v:shape>
            </w:pict>
          </mc:Fallback>
        </mc:AlternateContent>
      </w:r>
    </w:p>
    <w:p w14:paraId="61FFCD3D" w14:textId="255871A0" w:rsidR="00917064" w:rsidRPr="004D7CA7" w:rsidRDefault="00917064" w:rsidP="004D7CA7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</w:p>
    <w:p w14:paraId="2D718576" w14:textId="7577B302" w:rsidR="00917064" w:rsidRPr="00917064" w:rsidRDefault="004D7CA7" w:rsidP="00917064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1B5A27" wp14:editId="0A2B4EEF">
                <wp:simplePos x="0" y="0"/>
                <wp:positionH relativeFrom="column">
                  <wp:posOffset>3151042</wp:posOffset>
                </wp:positionH>
                <wp:positionV relativeFrom="paragraph">
                  <wp:posOffset>133350</wp:posOffset>
                </wp:positionV>
                <wp:extent cx="261257" cy="119743"/>
                <wp:effectExtent l="0" t="0" r="24765" b="13970"/>
                <wp:wrapNone/>
                <wp:docPr id="606048342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197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B7584" id="Rectángulo 21" o:spid="_x0000_s1026" style="position:absolute;margin-left:248.1pt;margin-top:10.5pt;width:20.55pt;height:9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" filled="f" strokecolor="#e00" strokeweight="2pt"/>
            </w:pict>
          </mc:Fallback>
        </mc:AlternateContent>
      </w:r>
      <w:r w:rsidRPr="004D7CA7">
        <w:rPr>
          <w:rFonts w:ascii="Times New Roman" w:hAnsi="Times New Roman" w:cs="Times New Roman"/>
        </w:rPr>
        <w:drawing>
          <wp:inline distT="0" distB="0" distL="0" distR="0" wp14:anchorId="3B57661D" wp14:editId="26756C61">
            <wp:extent cx="6195060" cy="699135"/>
            <wp:effectExtent l="0" t="0" r="0" b="5715"/>
            <wp:docPr id="72851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D3B5" w14:textId="77777777" w:rsidR="00917064" w:rsidRPr="00917064" w:rsidRDefault="00917064" w:rsidP="00917064">
      <w:pPr>
        <w:rPr>
          <w:rFonts w:ascii="Times New Roman" w:hAnsi="Times New Roman" w:cs="Times New Roman"/>
        </w:rPr>
      </w:pPr>
    </w:p>
    <w:p w14:paraId="6AB97706" w14:textId="77777777" w:rsidR="00917064" w:rsidRPr="00917064" w:rsidRDefault="00917064" w:rsidP="00917064">
      <w:pPr>
        <w:tabs>
          <w:tab w:val="left" w:pos="1179"/>
        </w:tabs>
        <w:spacing w:line="267" w:lineRule="exact"/>
        <w:rPr>
          <w:rFonts w:ascii="Times New Roman" w:hAnsi="Times New Roman" w:cs="Times New Roman"/>
        </w:rPr>
      </w:pPr>
    </w:p>
    <w:p w14:paraId="6AF01038" w14:textId="77777777" w:rsidR="00CD5B4F" w:rsidRPr="00917064" w:rsidRDefault="00CD5B4F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6AB3107" w14:textId="77777777" w:rsidR="00CD5B4F" w:rsidRPr="00917064" w:rsidRDefault="00000000">
      <w:pPr>
        <w:pStyle w:val="Prrafodelista"/>
        <w:numPr>
          <w:ilvl w:val="0"/>
          <w:numId w:val="1"/>
        </w:numPr>
        <w:tabs>
          <w:tab w:val="left" w:pos="458"/>
        </w:tabs>
        <w:spacing w:before="1"/>
        <w:ind w:left="458" w:hanging="358"/>
        <w:rPr>
          <w:rFonts w:ascii="Times New Roman" w:hAnsi="Times New Roman" w:cs="Times New Roman"/>
        </w:rPr>
      </w:pPr>
      <w:bookmarkStart w:id="12" w:name="Creacion"/>
      <w:r w:rsidRPr="00917064">
        <w:rPr>
          <w:rFonts w:ascii="Times New Roman" w:hAnsi="Times New Roman" w:cs="Times New Roman"/>
        </w:rPr>
        <w:t>Creación</w:t>
      </w:r>
      <w:r w:rsidRPr="00917064">
        <w:rPr>
          <w:rFonts w:ascii="Times New Roman" w:hAnsi="Times New Roman" w:cs="Times New Roman"/>
          <w:spacing w:val="-9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formato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4"/>
        </w:rPr>
        <w:t xml:space="preserve"> texto</w:t>
      </w:r>
    </w:p>
    <w:bookmarkEnd w:id="12"/>
    <w:p w14:paraId="4084969C" w14:textId="77777777" w:rsidR="00CD5B4F" w:rsidRPr="00917064" w:rsidRDefault="00000000">
      <w:pPr>
        <w:pStyle w:val="Prrafodelista"/>
        <w:numPr>
          <w:ilvl w:val="1"/>
          <w:numId w:val="1"/>
        </w:numPr>
        <w:tabs>
          <w:tab w:val="left" w:pos="1178"/>
          <w:tab w:val="left" w:pos="1180"/>
        </w:tabs>
        <w:ind w:right="925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Escribe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un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pequeño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texto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presentación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personal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luego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aplica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distintos formatos: negrita, cursiva, subrayado, cambio de fuente, tamaño y color.</w:t>
      </w:r>
    </w:p>
    <w:p w14:paraId="26DE1F90" w14:textId="77777777" w:rsidR="00917064" w:rsidRPr="00917064" w:rsidRDefault="00917064" w:rsidP="00917064">
      <w:pPr>
        <w:pStyle w:val="Prrafodelista"/>
        <w:tabs>
          <w:tab w:val="left" w:pos="1178"/>
          <w:tab w:val="left" w:pos="1180"/>
        </w:tabs>
        <w:ind w:left="1180" w:right="925" w:firstLine="0"/>
        <w:rPr>
          <w:rFonts w:ascii="Times New Roman" w:hAnsi="Times New Roman" w:cs="Times New Roman"/>
        </w:rPr>
      </w:pPr>
    </w:p>
    <w:p w14:paraId="137C2EFF" w14:textId="3C56D17D" w:rsidR="00917064" w:rsidRPr="003333AB" w:rsidRDefault="00917064" w:rsidP="00917064">
      <w:pPr>
        <w:tabs>
          <w:tab w:val="left" w:pos="1178"/>
          <w:tab w:val="left" w:pos="1180"/>
        </w:tabs>
        <w:ind w:right="925"/>
        <w:jc w:val="center"/>
        <w:rPr>
          <w:rFonts w:ascii="Arial Narrow" w:hAnsi="Arial Narrow" w:cs="Times New Roman"/>
          <w:b/>
          <w:bCs/>
          <w:sz w:val="28"/>
          <w:szCs w:val="28"/>
          <w:u w:val="single"/>
        </w:rPr>
      </w:pPr>
      <w:r w:rsidRPr="003333AB">
        <w:rPr>
          <w:rFonts w:ascii="Arial Narrow" w:hAnsi="Arial Narrow" w:cs="Times New Roman"/>
          <w:b/>
          <w:bCs/>
          <w:sz w:val="28"/>
          <w:szCs w:val="28"/>
          <w:u w:val="single"/>
        </w:rPr>
        <w:t>Mi presentación</w:t>
      </w:r>
    </w:p>
    <w:p w14:paraId="0EA5D198" w14:textId="3AC7FA1A" w:rsidR="00917064" w:rsidRPr="003333AB" w:rsidRDefault="00917064" w:rsidP="00917064">
      <w:pPr>
        <w:tabs>
          <w:tab w:val="left" w:pos="1178"/>
          <w:tab w:val="left" w:pos="1180"/>
        </w:tabs>
        <w:ind w:right="925"/>
        <w:rPr>
          <w:rFonts w:ascii="Arial Narrow" w:hAnsi="Arial Narrow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333AB">
        <w:rPr>
          <w:rFonts w:ascii="Arial Narrow" w:hAnsi="Arial Narrow" w:cs="Times New Roman"/>
          <w:sz w:val="24"/>
          <w:szCs w:val="24"/>
        </w:rPr>
        <w:t>Por Anabel Plata</w:t>
      </w:r>
    </w:p>
    <w:p w14:paraId="483E2418" w14:textId="31D8CE8D" w:rsidR="00917064" w:rsidRPr="00386312" w:rsidRDefault="00917064" w:rsidP="00917064">
      <w:pPr>
        <w:pStyle w:val="ds-markdown-paragraph"/>
        <w:shd w:val="clear" w:color="auto" w:fill="FFFFFF"/>
        <w:spacing w:before="0" w:beforeAutospacing="0" w:after="206" w:afterAutospacing="0" w:line="429" w:lineRule="atLeast"/>
        <w:ind w:left="510"/>
        <w:jc w:val="both"/>
        <w:rPr>
          <w:color w:val="000000" w:themeColor="text1"/>
          <w:lang w:val="es-MX"/>
        </w:rPr>
      </w:pPr>
      <w:r w:rsidRPr="00917064">
        <w:rPr>
          <w:rStyle w:val="Textoennegrita"/>
          <w:b w:val="0"/>
          <w:bCs w:val="0"/>
          <w:i/>
          <w:iCs/>
          <w:color w:val="7030A0"/>
          <w:lang w:val="es-MX"/>
        </w:rPr>
        <w:t>"Si no te adaptas, la naturaleza te elimina".</w:t>
      </w:r>
      <w:r w:rsidRPr="00917064">
        <w:rPr>
          <w:color w:val="7030A0"/>
          <w:lang w:val="es-MX"/>
        </w:rPr>
        <w:t> </w:t>
      </w:r>
      <w:r w:rsidRPr="00917064">
        <w:rPr>
          <w:color w:val="000000" w:themeColor="text1"/>
          <w:lang w:val="es-ES"/>
        </w:rPr>
        <w:t>Esta idea de Darwin va más allá de la biología para mí, es una lección que aplico en mi día a día</w:t>
      </w:r>
      <w:r w:rsidRPr="00917064">
        <w:rPr>
          <w:b/>
          <w:bCs/>
          <w:color w:val="7030A0"/>
          <w:lang w:val="es-ES"/>
        </w:rPr>
        <w:t>.</w:t>
      </w:r>
      <w:r w:rsidRPr="00917064">
        <w:rPr>
          <w:color w:val="404040"/>
          <w:lang w:val="es-MX"/>
        </w:rPr>
        <w:t xml:space="preserve"> </w:t>
      </w:r>
      <w:r w:rsidRPr="00CA6E30">
        <w:rPr>
          <w:rFonts w:ascii="Arial Black" w:hAnsi="Arial Black"/>
          <w:b/>
          <w:bCs/>
          <w:color w:val="000000" w:themeColor="text1"/>
          <w:lang w:val="es-MX"/>
        </w:rPr>
        <w:t>Soy Anabel Rossio Plata Burgoa, una bioingeniera en formación de 19 años</w:t>
      </w:r>
      <w:r w:rsidRPr="00386312">
        <w:rPr>
          <w:color w:val="000000" w:themeColor="text1"/>
          <w:lang w:val="es-MX"/>
        </w:rPr>
        <w:t>, apasionada por entender la perfección de los seres vivos y compartir conocimiento.</w:t>
      </w:r>
    </w:p>
    <w:p w14:paraId="12FB7A93" w14:textId="54B509BE" w:rsidR="00917064" w:rsidRPr="00AE63A6" w:rsidRDefault="00917064" w:rsidP="00917064">
      <w:pPr>
        <w:pStyle w:val="ds-markdown-paragraph"/>
        <w:shd w:val="clear" w:color="auto" w:fill="FFFFFF"/>
        <w:spacing w:before="206" w:beforeAutospacing="0" w:after="206" w:afterAutospacing="0" w:line="429" w:lineRule="atLeast"/>
        <w:ind w:left="510"/>
        <w:jc w:val="both"/>
        <w:rPr>
          <w:color w:val="000000" w:themeColor="text1"/>
          <w:lang w:val="es-MX"/>
          <w:rPrChange w:id="13" w:author="Anabel Plata" w:date="2025-05-19T14:51:00Z" w16du:dateUtc="2025-05-19T18:51:00Z">
            <w:rPr>
              <w:color w:val="000000" w:themeColor="text1"/>
            </w:rPr>
          </w:rPrChange>
        </w:rPr>
      </w:pPr>
      <w:r w:rsidRPr="00386312">
        <w:rPr>
          <w:color w:val="000000" w:themeColor="text1"/>
          <w:lang w:val="es-MX"/>
        </w:rPr>
        <w:t>Estudio </w:t>
      </w:r>
      <w:r w:rsidRPr="00386312">
        <w:rPr>
          <w:rStyle w:val="Textoennegrita"/>
          <w:b w:val="0"/>
          <w:bCs w:val="0"/>
          <w:color w:val="000000" w:themeColor="text1"/>
          <w:lang w:val="es-MX"/>
        </w:rPr>
        <w:t>Bioingeniería en Recursos Naturales en la UPB</w:t>
      </w:r>
      <w:r w:rsidRPr="00386312">
        <w:rPr>
          <w:color w:val="000000" w:themeColor="text1"/>
          <w:lang w:val="es-MX"/>
        </w:rPr>
        <w:t xml:space="preserve">, pero </w:t>
      </w:r>
      <w:r w:rsidRPr="00CA6E30">
        <w:rPr>
          <w:rFonts w:ascii="Arial Rounded MT Bold" w:hAnsi="Arial Rounded MT Bold"/>
          <w:color w:val="000000" w:themeColor="text1"/>
          <w:lang w:val="es-MX"/>
        </w:rPr>
        <w:t>mi interés se centra especialmente en la </w:t>
      </w:r>
      <w:r w:rsidRPr="00CA6E30">
        <w:rPr>
          <w:rStyle w:val="Textoennegrita"/>
          <w:rFonts w:ascii="Arial Rounded MT Bold" w:hAnsi="Arial Rounded MT Bold"/>
          <w:b w:val="0"/>
          <w:bCs w:val="0"/>
          <w:color w:val="000000" w:themeColor="text1"/>
          <w:lang w:val="es-MX"/>
        </w:rPr>
        <w:t>biología humana</w:t>
      </w:r>
      <w:r w:rsidRPr="00386312">
        <w:rPr>
          <w:color w:val="000000" w:themeColor="text1"/>
          <w:lang w:val="es-MX"/>
        </w:rPr>
        <w:t>. Me fascina la complejidad y perfección del cuerpo humano, así como el potencial de la </w:t>
      </w:r>
      <w:r w:rsidRPr="00386312">
        <w:rPr>
          <w:rStyle w:val="Textoennegrita"/>
          <w:b w:val="0"/>
          <w:bCs w:val="0"/>
          <w:color w:val="000000" w:themeColor="text1"/>
          <w:lang w:val="es-MX"/>
        </w:rPr>
        <w:t>mejora genética</w:t>
      </w:r>
      <w:r w:rsidRPr="00386312">
        <w:rPr>
          <w:color w:val="000000" w:themeColor="text1"/>
          <w:lang w:val="es-MX"/>
        </w:rPr>
        <w:t xml:space="preserve"> para combinar ciencia y bienestar social. La selección natural de Darwin no solo es una teoría científica para mí, sino una metáfora de la vida: los cambios exigen evolución, y yo elijo aprender de ellos. </w:t>
      </w:r>
      <w:r w:rsidRPr="00AE63A6">
        <w:rPr>
          <w:color w:val="000000" w:themeColor="text1"/>
          <w:lang w:val="es-MX"/>
          <w:rPrChange w:id="14" w:author="Anabel Plata" w:date="2025-05-19T14:51:00Z" w16du:dateUtc="2025-05-19T18:51:00Z">
            <w:rPr>
              <w:color w:val="000000" w:themeColor="text1"/>
            </w:rPr>
          </w:rPrChange>
        </w:rPr>
        <w:t xml:space="preserve">Porque, </w:t>
      </w:r>
      <w:proofErr w:type="gramStart"/>
      <w:r w:rsidRPr="00AE63A6">
        <w:rPr>
          <w:color w:val="000000" w:themeColor="text1"/>
          <w:lang w:val="es-MX"/>
          <w:rPrChange w:id="15" w:author="Anabel Plata" w:date="2025-05-19T14:51:00Z" w16du:dateUtc="2025-05-19T18:51:00Z">
            <w:rPr>
              <w:color w:val="000000" w:themeColor="text1"/>
            </w:rPr>
          </w:rPrChange>
        </w:rPr>
        <w:t>sino</w:t>
      </w:r>
      <w:proofErr w:type="gramEnd"/>
      <w:r w:rsidRPr="00AE63A6">
        <w:rPr>
          <w:color w:val="000000" w:themeColor="text1"/>
          <w:lang w:val="es-MX"/>
          <w:rPrChange w:id="16" w:author="Anabel Plata" w:date="2025-05-19T14:51:00Z" w16du:dateUtc="2025-05-19T18:51:00Z">
            <w:rPr>
              <w:color w:val="000000" w:themeColor="text1"/>
            </w:rPr>
          </w:rPrChange>
        </w:rPr>
        <w:t>, </w:t>
      </w:r>
      <w:r w:rsidRPr="00AE63A6">
        <w:rPr>
          <w:rStyle w:val="nfasis"/>
          <w:color w:val="000000" w:themeColor="text1"/>
          <w:lang w:val="es-MX"/>
          <w:rPrChange w:id="17" w:author="Anabel Plata" w:date="2025-05-19T14:51:00Z" w16du:dateUtc="2025-05-19T18:51:00Z">
            <w:rPr>
              <w:rStyle w:val="nfasis"/>
              <w:color w:val="000000" w:themeColor="text1"/>
            </w:rPr>
          </w:rPrChange>
        </w:rPr>
        <w:t>chau</w:t>
      </w:r>
      <w:r w:rsidRPr="00AE63A6">
        <w:rPr>
          <w:color w:val="000000" w:themeColor="text1"/>
          <w:lang w:val="es-MX"/>
          <w:rPrChange w:id="18" w:author="Anabel Plata" w:date="2025-05-19T14:51:00Z" w16du:dateUtc="2025-05-19T18:51:00Z">
            <w:rPr>
              <w:color w:val="000000" w:themeColor="text1"/>
            </w:rPr>
          </w:rPrChange>
        </w:rPr>
        <w:t>.</w:t>
      </w:r>
    </w:p>
    <w:p w14:paraId="549A0250" w14:textId="77777777" w:rsidR="00917064" w:rsidRPr="00AE63A6" w:rsidRDefault="00917064" w:rsidP="00917064">
      <w:pPr>
        <w:pStyle w:val="ds-markdown-paragraph"/>
        <w:shd w:val="clear" w:color="auto" w:fill="FFFFFF"/>
        <w:spacing w:before="206" w:beforeAutospacing="0" w:after="206" w:afterAutospacing="0" w:line="429" w:lineRule="atLeast"/>
        <w:ind w:left="510"/>
        <w:jc w:val="both"/>
        <w:rPr>
          <w:color w:val="000000" w:themeColor="text1"/>
          <w:lang w:val="es-MX"/>
          <w:rPrChange w:id="19" w:author="Anabel Plata" w:date="2025-05-19T14:51:00Z" w16du:dateUtc="2025-05-19T18:51:00Z">
            <w:rPr>
              <w:color w:val="000000" w:themeColor="text1"/>
            </w:rPr>
          </w:rPrChange>
        </w:rPr>
      </w:pPr>
      <w:r w:rsidRPr="00386312">
        <w:rPr>
          <w:rStyle w:val="Textoennegrita"/>
          <w:b w:val="0"/>
          <w:bCs w:val="0"/>
          <w:color w:val="000000" w:themeColor="text1"/>
          <w:lang w:val="es-MX"/>
        </w:rPr>
        <w:t>Enseñar es mi segunda pasión</w:t>
      </w:r>
      <w:r w:rsidRPr="00386312">
        <w:rPr>
          <w:rStyle w:val="Textoennegrita"/>
          <w:color w:val="000000" w:themeColor="text1"/>
          <w:lang w:val="es-MX"/>
        </w:rPr>
        <w:t>.</w:t>
      </w:r>
      <w:r w:rsidRPr="00386312">
        <w:rPr>
          <w:color w:val="000000" w:themeColor="text1"/>
          <w:lang w:val="es-MX"/>
        </w:rPr>
        <w:t> </w:t>
      </w:r>
      <w:r w:rsidRPr="00CA6E30">
        <w:rPr>
          <w:rFonts w:ascii="Arial Rounded MT Bold" w:hAnsi="Arial Rounded MT Bold"/>
          <w:color w:val="000000" w:themeColor="text1"/>
          <w:lang w:val="es-MX"/>
        </w:rPr>
        <w:t>Disfruto transformar lo complejo en algo claro</w:t>
      </w:r>
      <w:r w:rsidRPr="00386312">
        <w:rPr>
          <w:color w:val="000000" w:themeColor="text1"/>
          <w:lang w:val="es-MX"/>
        </w:rPr>
        <w:t>, como en las </w:t>
      </w:r>
      <w:r w:rsidRPr="00386312">
        <w:rPr>
          <w:rStyle w:val="Textoennegrita"/>
          <w:b w:val="0"/>
          <w:bCs w:val="0"/>
          <w:color w:val="000000" w:themeColor="text1"/>
          <w:lang w:val="es-MX"/>
        </w:rPr>
        <w:t>exposiciones académicas</w:t>
      </w:r>
      <w:r w:rsidRPr="00386312">
        <w:rPr>
          <w:color w:val="000000" w:themeColor="text1"/>
          <w:lang w:val="es-MX"/>
        </w:rPr>
        <w:t>, donde el reto no solo es dominar el tema, sino comunicarlo de manera entendible. También fui </w:t>
      </w:r>
      <w:r w:rsidRPr="00386312">
        <w:rPr>
          <w:rStyle w:val="Textoennegrita"/>
          <w:b w:val="0"/>
          <w:bCs w:val="0"/>
          <w:color w:val="000000" w:themeColor="text1"/>
          <w:lang w:val="es-MX"/>
        </w:rPr>
        <w:t>entrenadora de gimnasia artística</w:t>
      </w:r>
      <w:r w:rsidRPr="00386312">
        <w:rPr>
          <w:color w:val="000000" w:themeColor="text1"/>
          <w:lang w:val="es-MX"/>
        </w:rPr>
        <w:t> para niñas de 3 a 7 años, una experiencia que me enseñó</w:t>
      </w:r>
      <w:r w:rsidRPr="00386312">
        <w:rPr>
          <w:b/>
          <w:bCs/>
          <w:color w:val="000000" w:themeColor="text1"/>
          <w:lang w:val="es-MX"/>
        </w:rPr>
        <w:t> </w:t>
      </w:r>
      <w:r w:rsidRPr="00386312">
        <w:rPr>
          <w:rStyle w:val="Textoennegrita"/>
          <w:b w:val="0"/>
          <w:bCs w:val="0"/>
          <w:color w:val="000000" w:themeColor="text1"/>
          <w:lang w:val="es-MX"/>
        </w:rPr>
        <w:t>paciencia, liderazgo y creatividad</w:t>
      </w:r>
      <w:r w:rsidRPr="00386312">
        <w:rPr>
          <w:color w:val="000000" w:themeColor="text1"/>
          <w:lang w:val="es-MX"/>
        </w:rPr>
        <w:t xml:space="preserve"> (pues debía idear formas de que lograran los ejercicios). </w:t>
      </w:r>
      <w:r w:rsidRPr="00AE63A6">
        <w:rPr>
          <w:color w:val="000000" w:themeColor="text1"/>
          <w:lang w:val="es-MX"/>
          <w:rPrChange w:id="20" w:author="Anabel Plata" w:date="2025-05-19T14:51:00Z" w16du:dateUtc="2025-05-19T18:51:00Z">
            <w:rPr>
              <w:color w:val="000000" w:themeColor="text1"/>
            </w:rPr>
          </w:rPrChange>
        </w:rPr>
        <w:t>Lo más gratificante fue verlas </w:t>
      </w:r>
      <w:r w:rsidRPr="00AE63A6">
        <w:rPr>
          <w:rStyle w:val="Textoennegrita"/>
          <w:b w:val="0"/>
          <w:bCs w:val="0"/>
          <w:color w:val="000000" w:themeColor="text1"/>
          <w:lang w:val="es-MX"/>
          <w:rPrChange w:id="21" w:author="Anabel Plata" w:date="2025-05-19T14:51:00Z" w16du:dateUtc="2025-05-19T18:51:00Z">
            <w:rPr>
              <w:rStyle w:val="Textoennegrita"/>
              <w:b w:val="0"/>
              <w:bCs w:val="0"/>
              <w:color w:val="000000" w:themeColor="text1"/>
            </w:rPr>
          </w:rPrChange>
        </w:rPr>
        <w:t>superar sus miedos</w:t>
      </w:r>
      <w:r w:rsidRPr="00AE63A6">
        <w:rPr>
          <w:b/>
          <w:bCs/>
          <w:color w:val="000000" w:themeColor="text1"/>
          <w:lang w:val="es-MX"/>
          <w:rPrChange w:id="22" w:author="Anabel Plata" w:date="2025-05-19T14:51:00Z" w16du:dateUtc="2025-05-19T18:51:00Z">
            <w:rPr>
              <w:b/>
              <w:bCs/>
              <w:color w:val="000000" w:themeColor="text1"/>
            </w:rPr>
          </w:rPrChange>
        </w:rPr>
        <w:t>.</w:t>
      </w:r>
    </w:p>
    <w:p w14:paraId="335797A5" w14:textId="77777777" w:rsidR="00917064" w:rsidRPr="00386312" w:rsidRDefault="00917064" w:rsidP="00917064">
      <w:pPr>
        <w:pStyle w:val="ds-markdown-paragraph"/>
        <w:shd w:val="clear" w:color="auto" w:fill="FFFFFF"/>
        <w:spacing w:before="206" w:beforeAutospacing="0" w:after="206" w:afterAutospacing="0" w:line="429" w:lineRule="atLeast"/>
        <w:ind w:left="510"/>
        <w:jc w:val="both"/>
        <w:rPr>
          <w:color w:val="000000" w:themeColor="text1"/>
          <w:lang w:val="es-MX"/>
        </w:rPr>
      </w:pPr>
      <w:r w:rsidRPr="00386312">
        <w:rPr>
          <w:color w:val="000000" w:themeColor="text1"/>
          <w:lang w:val="es-MX"/>
        </w:rPr>
        <w:t>Otra de mis pasiones es </w:t>
      </w:r>
      <w:r w:rsidRPr="00386312">
        <w:rPr>
          <w:rStyle w:val="Textoennegrita"/>
          <w:b w:val="0"/>
          <w:bCs w:val="0"/>
          <w:color w:val="000000" w:themeColor="text1"/>
          <w:lang w:val="es-MX"/>
        </w:rPr>
        <w:t>escribir</w:t>
      </w:r>
      <w:r w:rsidRPr="00386312">
        <w:rPr>
          <w:color w:val="000000" w:themeColor="text1"/>
          <w:lang w:val="es-MX"/>
        </w:rPr>
        <w:t xml:space="preserve">, especialmente sobre temas que me intrigan, alegran o inquietan. Al hacerlo, he descubierto que </w:t>
      </w:r>
      <w:r w:rsidRPr="00CA6E30">
        <w:rPr>
          <w:rFonts w:ascii="Berlin Sans FB" w:hAnsi="Berlin Sans FB"/>
          <w:color w:val="76923C" w:themeColor="accent3" w:themeShade="BF"/>
          <w:lang w:val="es-MX"/>
        </w:rPr>
        <w:t>lo "obvio" a menudo esconde algo más profundo.</w:t>
      </w:r>
    </w:p>
    <w:p w14:paraId="3D4EB7B6" w14:textId="2DB613A1" w:rsidR="00917064" w:rsidRPr="003333AB" w:rsidRDefault="00917064" w:rsidP="003333AB">
      <w:pPr>
        <w:pStyle w:val="ds-markdown-paragraph"/>
        <w:shd w:val="clear" w:color="auto" w:fill="FFFFFF"/>
        <w:spacing w:before="206" w:beforeAutospacing="0" w:after="206" w:afterAutospacing="0" w:line="429" w:lineRule="atLeast"/>
        <w:ind w:left="510"/>
        <w:jc w:val="both"/>
        <w:rPr>
          <w:color w:val="404040"/>
          <w:lang w:val="es-MX"/>
        </w:rPr>
      </w:pPr>
      <w:r w:rsidRPr="00386312">
        <w:rPr>
          <w:color w:val="000000" w:themeColor="text1"/>
          <w:lang w:val="es-MX"/>
        </w:rPr>
        <w:t>Sobre mí, no me considero extrovertida, pero siempre</w:t>
      </w:r>
      <w:r w:rsidRPr="00386312">
        <w:rPr>
          <w:b/>
          <w:bCs/>
          <w:color w:val="000000" w:themeColor="text1"/>
          <w:lang w:val="es-MX"/>
        </w:rPr>
        <w:t> </w:t>
      </w:r>
      <w:r w:rsidRPr="00386312">
        <w:rPr>
          <w:rStyle w:val="Textoennegrita"/>
          <w:b w:val="0"/>
          <w:bCs w:val="0"/>
          <w:color w:val="000000" w:themeColor="text1"/>
          <w:lang w:val="es-MX"/>
        </w:rPr>
        <w:t>busco incluir a quienes están solos</w:t>
      </w:r>
      <w:r w:rsidRPr="00386312">
        <w:rPr>
          <w:color w:val="000000" w:themeColor="text1"/>
          <w:lang w:val="es-MX"/>
        </w:rPr>
        <w:t xml:space="preserve">, </w:t>
      </w:r>
      <w:r w:rsidRPr="003333AB">
        <w:rPr>
          <w:i/>
          <w:iCs/>
          <w:color w:val="8030D8"/>
          <w:lang w:val="es-MX"/>
        </w:rPr>
        <w:t>porque todos merecen sentirse vistos</w:t>
      </w:r>
      <w:r w:rsidR="003333AB" w:rsidRPr="003333AB">
        <w:rPr>
          <w:i/>
          <w:iCs/>
          <w:color w:val="8030D8"/>
          <w:lang w:val="es-MX"/>
        </w:rPr>
        <w:t>.</w:t>
      </w:r>
      <w:r w:rsidR="003333AB" w:rsidRPr="003333AB">
        <w:rPr>
          <w:color w:val="8030D8"/>
          <w:lang w:val="es-MX"/>
        </w:rPr>
        <w:t xml:space="preserve"> </w:t>
      </w:r>
    </w:p>
    <w:p w14:paraId="3992B9EF" w14:textId="77777777" w:rsidR="00CD5B4F" w:rsidRPr="00917064" w:rsidRDefault="00CD5B4F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4CF3E8CE" w14:textId="77777777" w:rsidR="00CD5B4F" w:rsidRPr="00917064" w:rsidRDefault="00000000">
      <w:pPr>
        <w:pStyle w:val="Prrafodelista"/>
        <w:numPr>
          <w:ilvl w:val="0"/>
          <w:numId w:val="1"/>
        </w:numPr>
        <w:tabs>
          <w:tab w:val="left" w:pos="458"/>
        </w:tabs>
        <w:spacing w:before="1"/>
        <w:ind w:left="458" w:hanging="358"/>
        <w:rPr>
          <w:rFonts w:ascii="Times New Roman" w:hAnsi="Times New Roman" w:cs="Times New Roman"/>
        </w:rPr>
      </w:pPr>
      <w:bookmarkStart w:id="23" w:name="Insertar"/>
      <w:r w:rsidRPr="00917064">
        <w:rPr>
          <w:rFonts w:ascii="Times New Roman" w:hAnsi="Times New Roman" w:cs="Times New Roman"/>
        </w:rPr>
        <w:t>Insertar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1"/>
        </w:rPr>
        <w:t xml:space="preserve"> </w:t>
      </w:r>
      <w:r w:rsidRPr="00917064">
        <w:rPr>
          <w:rFonts w:ascii="Times New Roman" w:hAnsi="Times New Roman" w:cs="Times New Roman"/>
        </w:rPr>
        <w:t>editar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una</w:t>
      </w:r>
      <w:r w:rsidRPr="00917064">
        <w:rPr>
          <w:rFonts w:ascii="Times New Roman" w:hAnsi="Times New Roman" w:cs="Times New Roman"/>
          <w:spacing w:val="-1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tabla</w:t>
      </w:r>
    </w:p>
    <w:bookmarkEnd w:id="23"/>
    <w:p w14:paraId="4436FEA7" w14:textId="77777777" w:rsidR="00CD5B4F" w:rsidRPr="00917064" w:rsidRDefault="00000000">
      <w:pPr>
        <w:pStyle w:val="Prrafodelista"/>
        <w:numPr>
          <w:ilvl w:val="1"/>
          <w:numId w:val="1"/>
        </w:numPr>
        <w:tabs>
          <w:tab w:val="left" w:pos="1178"/>
          <w:tab w:val="left" w:pos="1180"/>
        </w:tabs>
        <w:ind w:right="64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Inserta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una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tabla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4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filas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x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5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columnas.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Llénala con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datos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simulados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estudiantes (nombre, edad, materia, nota, resultado).</w:t>
      </w:r>
    </w:p>
    <w:p w14:paraId="0CD42204" w14:textId="77777777" w:rsidR="00CD5B4F" w:rsidRPr="003333AB" w:rsidRDefault="00000000">
      <w:pPr>
        <w:pStyle w:val="Prrafodelista"/>
        <w:numPr>
          <w:ilvl w:val="1"/>
          <w:numId w:val="1"/>
        </w:numPr>
        <w:tabs>
          <w:tab w:val="left" w:pos="1179"/>
        </w:tabs>
        <w:spacing w:line="267" w:lineRule="exact"/>
        <w:ind w:left="1179" w:hanging="359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Aplica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estilos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tabla,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cambia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el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color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fondo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alinea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el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contenido.</w:t>
      </w:r>
    </w:p>
    <w:p w14:paraId="3E00000F" w14:textId="77777777" w:rsidR="003333AB" w:rsidRPr="0009693D" w:rsidRDefault="003333AB" w:rsidP="003333AB">
      <w:pPr>
        <w:adjustRightInd w:val="0"/>
        <w:rPr>
          <w:color w:val="000000"/>
          <w:sz w:val="24"/>
          <w:szCs w:val="24"/>
          <w:lang w:val="es-MX"/>
        </w:rPr>
      </w:pPr>
      <w:r w:rsidRPr="0009693D">
        <w:rPr>
          <w:color w:val="000000"/>
          <w:sz w:val="24"/>
          <w:szCs w:val="24"/>
          <w:lang w:val="es-MX"/>
        </w:rPr>
        <w:t xml:space="preserve"> </w:t>
      </w:r>
    </w:p>
    <w:tbl>
      <w:tblPr>
        <w:tblStyle w:val="Tablaconcuadrcula6concolores-nfasis4"/>
        <w:tblpPr w:leftFromText="180" w:rightFromText="180" w:vertAnchor="text" w:horzAnchor="margin" w:tblpXSpec="center" w:tblpY="-48"/>
        <w:tblW w:w="0" w:type="auto"/>
        <w:tblLook w:val="04A0" w:firstRow="1" w:lastRow="0" w:firstColumn="1" w:lastColumn="0" w:noHBand="0" w:noVBand="1"/>
      </w:tblPr>
      <w:tblGrid>
        <w:gridCol w:w="1727"/>
        <w:gridCol w:w="1644"/>
        <w:gridCol w:w="1860"/>
        <w:gridCol w:w="1642"/>
        <w:gridCol w:w="1746"/>
      </w:tblGrid>
      <w:tr w:rsidR="003333AB" w14:paraId="5F104924" w14:textId="77777777" w:rsidTr="00615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323F2F4B" w14:textId="77777777" w:rsidR="003333AB" w:rsidRPr="003333AB" w:rsidRDefault="003333AB" w:rsidP="0061521E">
            <w:pPr>
              <w:widowControl/>
              <w:autoSpaceDE/>
              <w:autoSpaceDN/>
              <w:jc w:val="center"/>
              <w:rPr>
                <w:lang w:val="es-MX"/>
              </w:rPr>
            </w:pPr>
            <w:r w:rsidRPr="003333AB">
              <w:rPr>
                <w:lang w:val="es-MX"/>
              </w:rPr>
              <w:t>Nombre</w:t>
            </w:r>
          </w:p>
        </w:tc>
        <w:tc>
          <w:tcPr>
            <w:tcW w:w="1644" w:type="dxa"/>
          </w:tcPr>
          <w:p w14:paraId="3D060D8A" w14:textId="7EF7E00A" w:rsidR="003333AB" w:rsidRPr="003333AB" w:rsidRDefault="003333AB" w:rsidP="0061521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Edad</w:t>
            </w:r>
          </w:p>
        </w:tc>
        <w:tc>
          <w:tcPr>
            <w:tcW w:w="1860" w:type="dxa"/>
          </w:tcPr>
          <w:p w14:paraId="2C423C71" w14:textId="1F994C7E" w:rsidR="003333AB" w:rsidRPr="003333AB" w:rsidRDefault="003333AB" w:rsidP="0061521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Materia</w:t>
            </w:r>
          </w:p>
        </w:tc>
        <w:tc>
          <w:tcPr>
            <w:tcW w:w="1642" w:type="dxa"/>
          </w:tcPr>
          <w:p w14:paraId="041579FF" w14:textId="7BF0A582" w:rsidR="003333AB" w:rsidRPr="003333AB" w:rsidRDefault="003333AB" w:rsidP="0061521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Nota</w:t>
            </w:r>
          </w:p>
        </w:tc>
        <w:tc>
          <w:tcPr>
            <w:tcW w:w="1746" w:type="dxa"/>
          </w:tcPr>
          <w:p w14:paraId="46F5CEEE" w14:textId="4CC5AE6D" w:rsidR="003333AB" w:rsidRPr="003333AB" w:rsidRDefault="003333AB" w:rsidP="0061521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622879" w14:paraId="6A3B8664" w14:textId="77777777" w:rsidTr="0061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0ED2CB43" w14:textId="36999E1A" w:rsidR="003333AB" w:rsidRPr="003333AB" w:rsidRDefault="003333AB" w:rsidP="0061521E">
            <w:pPr>
              <w:widowControl/>
              <w:autoSpaceDE/>
              <w:autoSpaceDN/>
              <w:rPr>
                <w:lang w:val="es-MX"/>
              </w:rPr>
            </w:pPr>
            <w:r>
              <w:rPr>
                <w:lang w:val="es-MX"/>
              </w:rPr>
              <w:t>Aylin Vargas</w:t>
            </w:r>
          </w:p>
        </w:tc>
        <w:tc>
          <w:tcPr>
            <w:tcW w:w="1644" w:type="dxa"/>
          </w:tcPr>
          <w:p w14:paraId="47CC935E" w14:textId="2EB343D1" w:rsidR="003333AB" w:rsidRDefault="0061521E" w:rsidP="0061521E">
            <w:pPr>
              <w:pStyle w:val="Prrafodelista"/>
              <w:tabs>
                <w:tab w:val="right" w:pos="1428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  20</w:t>
            </w:r>
          </w:p>
        </w:tc>
        <w:tc>
          <w:tcPr>
            <w:tcW w:w="1860" w:type="dxa"/>
          </w:tcPr>
          <w:p w14:paraId="0E3E68AD" w14:textId="6E5DFEFD" w:rsidR="003333AB" w:rsidRPr="0061521E" w:rsidRDefault="0061521E" w:rsidP="0061521E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Biología </w:t>
            </w:r>
            <w:r w:rsidR="003333AB" w:rsidRPr="0061521E">
              <w:rPr>
                <w:lang w:val="es-MX"/>
              </w:rPr>
              <w:t>celular</w:t>
            </w:r>
          </w:p>
        </w:tc>
        <w:tc>
          <w:tcPr>
            <w:tcW w:w="1642" w:type="dxa"/>
          </w:tcPr>
          <w:p w14:paraId="0B425B11" w14:textId="71027F1D" w:rsidR="003333AB" w:rsidRDefault="0061521E" w:rsidP="0061521E">
            <w:pPr>
              <w:pStyle w:val="Prrafodelista"/>
              <w:tabs>
                <w:tab w:val="left" w:pos="59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   </w:t>
            </w:r>
            <w:r w:rsidR="003333AB">
              <w:rPr>
                <w:lang w:val="es-MX"/>
              </w:rPr>
              <w:t>89</w:t>
            </w:r>
          </w:p>
        </w:tc>
        <w:tc>
          <w:tcPr>
            <w:tcW w:w="1746" w:type="dxa"/>
          </w:tcPr>
          <w:p w14:paraId="0BAC40B8" w14:textId="79DB2701" w:rsidR="003333AB" w:rsidRDefault="0061521E" w:rsidP="0061521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Óptimo</w:t>
            </w:r>
          </w:p>
        </w:tc>
      </w:tr>
      <w:tr w:rsidR="003333AB" w14:paraId="72BDD03E" w14:textId="77777777" w:rsidTr="0061521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089FA956" w14:textId="2DECA8F1" w:rsidR="003333AB" w:rsidRPr="003333AB" w:rsidRDefault="003333AB" w:rsidP="0061521E">
            <w:pPr>
              <w:widowControl/>
              <w:autoSpaceDE/>
              <w:autoSpaceDN/>
              <w:rPr>
                <w:lang w:val="es-MX"/>
              </w:rPr>
            </w:pPr>
            <w:r>
              <w:rPr>
                <w:lang w:val="es-MX"/>
              </w:rPr>
              <w:t xml:space="preserve">Ariel </w:t>
            </w:r>
            <w:r w:rsidRPr="003333AB">
              <w:rPr>
                <w:lang w:val="es-MX"/>
              </w:rPr>
              <w:t>Alanoca</w:t>
            </w:r>
          </w:p>
        </w:tc>
        <w:tc>
          <w:tcPr>
            <w:tcW w:w="1644" w:type="dxa"/>
          </w:tcPr>
          <w:p w14:paraId="702FF725" w14:textId="3CEE0095" w:rsidR="003333AB" w:rsidRDefault="0061521E" w:rsidP="0061521E">
            <w:pPr>
              <w:pStyle w:val="Prrafodelista"/>
              <w:tabs>
                <w:tab w:val="center" w:pos="53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  19</w:t>
            </w:r>
          </w:p>
        </w:tc>
        <w:tc>
          <w:tcPr>
            <w:tcW w:w="1860" w:type="dxa"/>
          </w:tcPr>
          <w:p w14:paraId="7B293B67" w14:textId="5AE2C838" w:rsidR="003333AB" w:rsidRPr="0061521E" w:rsidRDefault="0061521E" w:rsidP="0061521E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Termodinámica</w:t>
            </w:r>
          </w:p>
        </w:tc>
        <w:tc>
          <w:tcPr>
            <w:tcW w:w="1642" w:type="dxa"/>
          </w:tcPr>
          <w:p w14:paraId="77D8CD15" w14:textId="65704C84" w:rsidR="003333AB" w:rsidRDefault="0061521E" w:rsidP="0061521E">
            <w:pPr>
              <w:pStyle w:val="Prrafodelista"/>
              <w:tabs>
                <w:tab w:val="right" w:pos="142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   82</w:t>
            </w:r>
          </w:p>
        </w:tc>
        <w:tc>
          <w:tcPr>
            <w:tcW w:w="1746" w:type="dxa"/>
          </w:tcPr>
          <w:p w14:paraId="5340A9C5" w14:textId="4BC5F460" w:rsidR="003333AB" w:rsidRDefault="0061521E" w:rsidP="0061521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Óptimo</w:t>
            </w:r>
          </w:p>
        </w:tc>
      </w:tr>
      <w:tr w:rsidR="00622879" w14:paraId="74129F02" w14:textId="77777777" w:rsidTr="0061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76EAC704" w14:textId="3E51E56A" w:rsidR="003333AB" w:rsidRPr="003333AB" w:rsidRDefault="003333AB" w:rsidP="0061521E">
            <w:pPr>
              <w:widowControl/>
              <w:autoSpaceDE/>
              <w:autoSpaceDN/>
              <w:rPr>
                <w:lang w:val="es-MX"/>
              </w:rPr>
            </w:pPr>
            <w:r>
              <w:rPr>
                <w:lang w:val="es-MX"/>
              </w:rPr>
              <w:t xml:space="preserve">Roberto </w:t>
            </w:r>
            <w:r w:rsidRPr="003333AB">
              <w:rPr>
                <w:lang w:val="es-MX"/>
              </w:rPr>
              <w:t>Lazcano</w:t>
            </w:r>
          </w:p>
        </w:tc>
        <w:tc>
          <w:tcPr>
            <w:tcW w:w="1644" w:type="dxa"/>
          </w:tcPr>
          <w:p w14:paraId="27E1E542" w14:textId="5B681587" w:rsidR="003333AB" w:rsidRDefault="0061521E" w:rsidP="0061521E">
            <w:pPr>
              <w:pStyle w:val="Prrafodelista"/>
              <w:tabs>
                <w:tab w:val="center" w:pos="53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 20</w:t>
            </w:r>
          </w:p>
        </w:tc>
        <w:tc>
          <w:tcPr>
            <w:tcW w:w="1860" w:type="dxa"/>
          </w:tcPr>
          <w:p w14:paraId="2024D1BF" w14:textId="67195A2A" w:rsidR="003333AB" w:rsidRPr="0061521E" w:rsidRDefault="0061521E" w:rsidP="0061521E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Programación</w:t>
            </w:r>
          </w:p>
        </w:tc>
        <w:tc>
          <w:tcPr>
            <w:tcW w:w="1642" w:type="dxa"/>
          </w:tcPr>
          <w:p w14:paraId="3F8F4BC7" w14:textId="476F3E73" w:rsidR="003333AB" w:rsidRDefault="0061521E" w:rsidP="0061521E">
            <w:pPr>
              <w:pStyle w:val="Prrafodelista"/>
              <w:tabs>
                <w:tab w:val="right" w:pos="142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  66</w:t>
            </w:r>
          </w:p>
        </w:tc>
        <w:tc>
          <w:tcPr>
            <w:tcW w:w="1746" w:type="dxa"/>
          </w:tcPr>
          <w:p w14:paraId="775ADE64" w14:textId="551B8E2F" w:rsidR="003333AB" w:rsidRDefault="0061521E" w:rsidP="0061521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  Casi óptimo</w:t>
            </w:r>
          </w:p>
        </w:tc>
      </w:tr>
    </w:tbl>
    <w:p w14:paraId="210F2521" w14:textId="77777777" w:rsidR="003333AB" w:rsidRPr="0009693D" w:rsidRDefault="003333AB" w:rsidP="003333AB">
      <w:pPr>
        <w:adjustRightInd w:val="0"/>
        <w:rPr>
          <w:color w:val="000000"/>
          <w:lang w:val="es-MX"/>
        </w:rPr>
      </w:pPr>
    </w:p>
    <w:p w14:paraId="2338AF45" w14:textId="77777777" w:rsidR="003333AB" w:rsidRDefault="003333AB" w:rsidP="003333AB">
      <w:pPr>
        <w:tabs>
          <w:tab w:val="left" w:pos="1179"/>
        </w:tabs>
        <w:spacing w:line="267" w:lineRule="exact"/>
        <w:rPr>
          <w:rFonts w:ascii="Times New Roman" w:hAnsi="Times New Roman" w:cs="Times New Roman"/>
        </w:rPr>
      </w:pPr>
    </w:p>
    <w:p w14:paraId="0148D6BF" w14:textId="77777777" w:rsidR="003333AB" w:rsidRDefault="003333AB" w:rsidP="003333AB">
      <w:pPr>
        <w:tabs>
          <w:tab w:val="left" w:pos="1179"/>
        </w:tabs>
        <w:spacing w:line="267" w:lineRule="exact"/>
        <w:rPr>
          <w:rFonts w:ascii="Times New Roman" w:hAnsi="Times New Roman" w:cs="Times New Roman"/>
        </w:rPr>
      </w:pPr>
    </w:p>
    <w:p w14:paraId="0E79553A" w14:textId="77777777" w:rsidR="003333AB" w:rsidRPr="003333AB" w:rsidRDefault="003333AB" w:rsidP="003333AB">
      <w:pPr>
        <w:tabs>
          <w:tab w:val="left" w:pos="1179"/>
        </w:tabs>
        <w:spacing w:line="267" w:lineRule="exact"/>
        <w:rPr>
          <w:rFonts w:ascii="Times New Roman" w:hAnsi="Times New Roman" w:cs="Times New Roman"/>
        </w:rPr>
      </w:pPr>
    </w:p>
    <w:p w14:paraId="4129A2A9" w14:textId="77777777" w:rsidR="00CD5B4F" w:rsidRDefault="00CD5B4F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2EBD0BB9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01F25AFA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072BF8BC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75110BA2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45AF5C5" w14:textId="77777777" w:rsidR="006E45DA" w:rsidRDefault="006E45DA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68CD3B1F" w14:textId="77777777" w:rsidR="006E45DA" w:rsidRDefault="006E45DA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66164C60" w14:textId="77777777" w:rsidR="006E45DA" w:rsidRDefault="006E45DA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566B529E" w14:textId="77777777" w:rsidR="00B47616" w:rsidRPr="00917064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7551F180" w14:textId="77777777" w:rsidR="00CD5B4F" w:rsidRPr="00917064" w:rsidRDefault="00000000">
      <w:pPr>
        <w:pStyle w:val="Prrafodelista"/>
        <w:numPr>
          <w:ilvl w:val="0"/>
          <w:numId w:val="1"/>
        </w:numPr>
        <w:tabs>
          <w:tab w:val="left" w:pos="458"/>
        </w:tabs>
        <w:ind w:left="458" w:hanging="358"/>
        <w:rPr>
          <w:rFonts w:ascii="Times New Roman" w:hAnsi="Times New Roman" w:cs="Times New Roman"/>
        </w:rPr>
      </w:pPr>
      <w:bookmarkStart w:id="24" w:name="Imagen"/>
      <w:r w:rsidRPr="00917064">
        <w:rPr>
          <w:rFonts w:ascii="Times New Roman" w:hAnsi="Times New Roman" w:cs="Times New Roman"/>
        </w:rPr>
        <w:t>Insertar</w:t>
      </w:r>
      <w:r w:rsidRPr="00917064">
        <w:rPr>
          <w:rFonts w:ascii="Times New Roman" w:hAnsi="Times New Roman" w:cs="Times New Roman"/>
          <w:spacing w:val="-6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dar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formato</w:t>
      </w:r>
      <w:r w:rsidRPr="00917064">
        <w:rPr>
          <w:rFonts w:ascii="Times New Roman" w:hAnsi="Times New Roman" w:cs="Times New Roman"/>
          <w:spacing w:val="-1"/>
        </w:rPr>
        <w:t xml:space="preserve"> </w:t>
      </w:r>
      <w:r w:rsidRPr="00917064">
        <w:rPr>
          <w:rFonts w:ascii="Times New Roman" w:hAnsi="Times New Roman" w:cs="Times New Roman"/>
        </w:rPr>
        <w:t>a</w:t>
      </w:r>
      <w:r w:rsidRPr="00917064">
        <w:rPr>
          <w:rFonts w:ascii="Times New Roman" w:hAnsi="Times New Roman" w:cs="Times New Roman"/>
          <w:spacing w:val="-2"/>
        </w:rPr>
        <w:t xml:space="preserve"> imágenes</w:t>
      </w:r>
    </w:p>
    <w:bookmarkEnd w:id="24"/>
    <w:p w14:paraId="63AABFF9" w14:textId="0D099CA0" w:rsidR="00CD5B4F" w:rsidRPr="00917064" w:rsidRDefault="00000000">
      <w:pPr>
        <w:pStyle w:val="Prrafodelista"/>
        <w:numPr>
          <w:ilvl w:val="1"/>
          <w:numId w:val="1"/>
        </w:numPr>
        <w:tabs>
          <w:tab w:val="left" w:pos="1178"/>
        </w:tabs>
        <w:spacing w:before="1"/>
        <w:ind w:left="1178" w:hanging="358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Inserta</w:t>
      </w:r>
      <w:r w:rsidRPr="00917064">
        <w:rPr>
          <w:rFonts w:ascii="Times New Roman" w:hAnsi="Times New Roman" w:cs="Times New Roman"/>
          <w:spacing w:val="-6"/>
        </w:rPr>
        <w:t xml:space="preserve"> </w:t>
      </w:r>
      <w:r w:rsidRPr="00917064">
        <w:rPr>
          <w:rFonts w:ascii="Times New Roman" w:hAnsi="Times New Roman" w:cs="Times New Roman"/>
        </w:rPr>
        <w:t>una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imagen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desde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tu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equipo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otra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desde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Internet.</w:t>
      </w:r>
    </w:p>
    <w:p w14:paraId="289392B1" w14:textId="58407CCF" w:rsidR="00CD5B4F" w:rsidRPr="0061521E" w:rsidRDefault="00000000">
      <w:pPr>
        <w:pStyle w:val="Prrafodelista"/>
        <w:numPr>
          <w:ilvl w:val="1"/>
          <w:numId w:val="1"/>
        </w:numPr>
        <w:tabs>
          <w:tab w:val="left" w:pos="1179"/>
        </w:tabs>
        <w:ind w:left="1179" w:hanging="359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Ajusta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su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tamaño,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posición,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recorte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aplica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un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estilo</w:t>
      </w:r>
      <w:r w:rsidRPr="00917064">
        <w:rPr>
          <w:rFonts w:ascii="Times New Roman" w:hAnsi="Times New Roman" w:cs="Times New Roman"/>
          <w:spacing w:val="-7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borde.</w:t>
      </w:r>
    </w:p>
    <w:p w14:paraId="1BD270C9" w14:textId="5AD1D38A" w:rsidR="001353F2" w:rsidRDefault="001353F2" w:rsidP="0061521E">
      <w:pPr>
        <w:tabs>
          <w:tab w:val="left" w:pos="1179"/>
        </w:tabs>
        <w:rPr>
          <w:rFonts w:ascii="Times New Roman" w:hAnsi="Times New Roman" w:cs="Times New Roman"/>
        </w:rPr>
      </w:pPr>
    </w:p>
    <w:p w14:paraId="55491928" w14:textId="67CA42D2" w:rsidR="0061521E" w:rsidRDefault="0061521E" w:rsidP="0061521E">
      <w:pPr>
        <w:tabs>
          <w:tab w:val="left" w:pos="117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Desde el equipo: </w:t>
      </w:r>
    </w:p>
    <w:p w14:paraId="52199B78" w14:textId="1CC9FF5F" w:rsidR="0061521E" w:rsidRPr="0061521E" w:rsidRDefault="0061521E" w:rsidP="0061521E">
      <w:pPr>
        <w:tabs>
          <w:tab w:val="left" w:pos="1179"/>
        </w:tabs>
        <w:rPr>
          <w:rFonts w:ascii="Times New Roman" w:hAnsi="Times New Roman" w:cs="Times New Roman"/>
        </w:rPr>
      </w:pPr>
    </w:p>
    <w:p w14:paraId="406F64F8" w14:textId="2D2C6354" w:rsidR="00CD5B4F" w:rsidRDefault="00CD5B4F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2C51BF7B" w14:textId="3F37F657" w:rsidR="0061521E" w:rsidRDefault="006E45DA">
      <w:pPr>
        <w:pStyle w:val="Textoindependiente"/>
        <w:ind w:left="0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504640" behindDoc="1" locked="0" layoutInCell="1" allowOverlap="1" wp14:anchorId="0E5866E4" wp14:editId="2B7AAC46">
            <wp:simplePos x="0" y="0"/>
            <wp:positionH relativeFrom="margin">
              <wp:posOffset>2298700</wp:posOffset>
            </wp:positionH>
            <wp:positionV relativeFrom="margin">
              <wp:posOffset>1742326</wp:posOffset>
            </wp:positionV>
            <wp:extent cx="1810385" cy="1810385"/>
            <wp:effectExtent l="190500" t="152400" r="189865" b="208915"/>
            <wp:wrapSquare wrapText="bothSides"/>
            <wp:docPr id="1305523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23816" name="Imagen 13055238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810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1F29E" w14:textId="6E334055" w:rsidR="0061521E" w:rsidRDefault="0061521E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4D249E40" w14:textId="216F390F" w:rsidR="0061521E" w:rsidRDefault="0061521E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4204AECE" w14:textId="3D583550" w:rsidR="0061521E" w:rsidRDefault="0061521E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4052E51" w14:textId="648D7908" w:rsidR="0061521E" w:rsidRDefault="0061521E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7F0916B5" w14:textId="25CC1796" w:rsidR="0061521E" w:rsidRDefault="0061521E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4C0C82C0" w14:textId="1BE77816" w:rsidR="0061521E" w:rsidRDefault="0061521E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4FBFACD" w14:textId="15C7A0BD" w:rsidR="0061521E" w:rsidRDefault="0061521E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7339C556" w14:textId="77777777" w:rsidR="0061521E" w:rsidRDefault="0061521E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56F01F87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66B4B6CC" w14:textId="77777777" w:rsidR="006E45DA" w:rsidRDefault="006E45DA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63E2706" w14:textId="77777777" w:rsidR="006E45DA" w:rsidRDefault="006E45DA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298563E9" w14:textId="77777777" w:rsidR="006E45DA" w:rsidRDefault="006E45DA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473093FF" w14:textId="77777777" w:rsidR="006E45DA" w:rsidRDefault="006E45DA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6407DEFD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610D58E3" w14:textId="77777777" w:rsidR="0061521E" w:rsidRDefault="0061521E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2714CE09" w14:textId="52FC14C4" w:rsidR="0061521E" w:rsidRDefault="0061521E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42CAE74F" w14:textId="2ED2D592" w:rsidR="0061521E" w:rsidRDefault="0061521E">
      <w:pPr>
        <w:pStyle w:val="Textoindependiente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Desde internet: </w:t>
      </w:r>
    </w:p>
    <w:p w14:paraId="27BE7856" w14:textId="106BA743" w:rsidR="0061521E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26144" behindDoc="1" locked="0" layoutInCell="1" allowOverlap="1" wp14:anchorId="1B1ABC1B" wp14:editId="2F73FB1E">
                <wp:simplePos x="0" y="0"/>
                <wp:positionH relativeFrom="column">
                  <wp:posOffset>1992630</wp:posOffset>
                </wp:positionH>
                <wp:positionV relativeFrom="paragraph">
                  <wp:posOffset>153511</wp:posOffset>
                </wp:positionV>
                <wp:extent cx="2106930" cy="3058795"/>
                <wp:effectExtent l="304800" t="304800" r="331470" b="8255"/>
                <wp:wrapNone/>
                <wp:docPr id="1353880942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3058795"/>
                          <a:chOff x="0" y="0"/>
                          <a:chExt cx="6191250" cy="8987790"/>
                        </a:xfrm>
                      </wpg:grpSpPr>
                      <pic:pic xmlns:pic="http://schemas.openxmlformats.org/drawingml/2006/picture">
                        <pic:nvPicPr>
                          <pic:cNvPr id="1582424977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rcRect b="9756"/>
                          <a:stretch/>
                        </pic:blipFill>
                        <pic:spPr>
                          <a:xfrm>
                            <a:off x="0" y="0"/>
                            <a:ext cx="6191250" cy="7902343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1576100129" name="Cuadro de texto 2"/>
                        <wps:cNvSpPr txBox="1"/>
                        <wps:spPr>
                          <a:xfrm>
                            <a:off x="0" y="8756650"/>
                            <a:ext cx="6191250" cy="2311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bookmarkStart w:id="25" w:name="_Hlk198072266"/>
                            <w:bookmarkEnd w:id="25"/>
                            <w:p w14:paraId="412FD78C" w14:textId="0103ED7C" w:rsidR="0061521E" w:rsidRPr="0061521E" w:rsidRDefault="0061521E" w:rsidP="0061521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>HYPERLINK "https://www.recursosep.com/2018/04/26/el-corazon-laminas-para-el-aula-y-fichas-para-el-alumno-es-en/"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61521E">
                                <w:rPr>
                                  <w:rStyle w:val="Hipervnculo"/>
                                  <w:sz w:val="18"/>
                                  <w:szCs w:val="18"/>
                                </w:rPr>
                                <w:t>Esta foto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61521E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0" w:history="1">
                                <w:r w:rsidRPr="0061521E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1ABC1B" id="Grupo 3" o:spid="_x0000_s1035" style="position:absolute;margin-left:156.9pt;margin-top:12.1pt;width:165.9pt;height:240.85pt;z-index:-251790336;mso-width-relative:margin;mso-height-relative:margin" coordsize="61912,898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6" type="#_x0000_t75" style="position:absolute;width:61912;height:79023;visibility:visible;mso-wrap-style:square" coordsize="6191250,790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" path="m1031896,l6191250,r,l6191250,6870447v,569900,-461996,1031896,-1031896,1031896l,7902343r,l,1031896c,461996,461996,,1031896,xe" stroked="t" strokecolor="white" strokeweight="7pt">
                  <v:stroke endcap="square"/>
                  <v:imagedata r:id="rId21" o:title="" cropbottom="6394f"/>
                  <v:shadow on="t" color="black" opacity="28180f" origin="-.5,-.5" offset="0,0"/>
                  <v:formulas/>
                  <v:path arrowok="t" o:extrusionok="t" o:connecttype="custom" o:connectlocs="1031896,0;6191250,0;6191250,0;6191250,6870447;5159354,7902343;0,7902343;0,7902343;0,1031896;1031896,0" o:connectangles="0,0,0,0,0,0,0,0,0"/>
                </v:shape>
                <v:shape id="Cuadro de texto 2" o:spid="_x0000_s1037" type="#_x0000_t202" style="position:absolute;top:87566;width:61912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" stroked="f">
                  <v:textbox>
                    <w:txbxContent>
                      <w:bookmarkStart w:id="26" w:name="_Hlk198072266"/>
                      <w:bookmarkEnd w:id="26"/>
                      <w:p w14:paraId="412FD78C" w14:textId="0103ED7C" w:rsidR="0061521E" w:rsidRPr="0061521E" w:rsidRDefault="0061521E" w:rsidP="0061521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>HYPERLINK "https://www.recursosep.com/2018/04/26/el-corazon-laminas-para-el-aula-y-fichas-para-el-alumno-es-en/"</w:instrText>
                        </w:r>
                        <w:r>
                          <w:rPr>
                            <w:sz w:val="18"/>
                            <w:szCs w:val="18"/>
                          </w:rPr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61521E">
                          <w:rPr>
                            <w:rStyle w:val="Hipervnculo"/>
                            <w:sz w:val="18"/>
                            <w:szCs w:val="18"/>
                          </w:rPr>
                          <w:t>Esta foto</w: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 w:rsidRPr="0061521E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22" w:history="1">
                          <w:r w:rsidRPr="0061521E">
                            <w:rPr>
                              <w:rStyle w:val="Hipervnculo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3C26DE67" w14:textId="73300017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3628FB95" w14:textId="1A0B9392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3949489D" w14:textId="5460CDF4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FD7BEFE" w14:textId="5EDD7BAD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502B7978" w14:textId="783E1E4B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5B76E9B5" w14:textId="521AE44A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5D81AB08" w14:textId="3650A4D9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3F9B95C0" w14:textId="309344AF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E618569" w14:textId="54E396F2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459238F2" w14:textId="2A878D67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21A8FC76" w14:textId="77777777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2BB9F405" w14:textId="69768467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DDA28BD" w14:textId="77777777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6C8E2E42" w14:textId="2BC0DE79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3A3BA49A" w14:textId="77777777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051507F8" w14:textId="77777777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2AB24A82" w14:textId="3639A4A3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DD3E6D1" w14:textId="77777777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2BE938F1" w14:textId="4D44C01E" w:rsidR="0036304C" w:rsidRDefault="0036304C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377CBD47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2734C630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55023273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748F7D57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420AE7F1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4094C5B2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35951D6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66FECB03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25653413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E8DCA00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06B5B61B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5207BB21" w14:textId="77777777" w:rsidR="00B47616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02B163ED" w14:textId="77777777" w:rsidR="00B47616" w:rsidRPr="00917064" w:rsidRDefault="00B47616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0C8161AD" w14:textId="2279828B" w:rsidR="00CD5B4F" w:rsidRPr="00917064" w:rsidRDefault="00000000">
      <w:pPr>
        <w:pStyle w:val="Prrafodelista"/>
        <w:numPr>
          <w:ilvl w:val="0"/>
          <w:numId w:val="1"/>
        </w:numPr>
        <w:tabs>
          <w:tab w:val="left" w:pos="458"/>
        </w:tabs>
        <w:ind w:left="458" w:hanging="358"/>
        <w:rPr>
          <w:rFonts w:ascii="Times New Roman" w:hAnsi="Times New Roman" w:cs="Times New Roman"/>
        </w:rPr>
      </w:pPr>
      <w:bookmarkStart w:id="27" w:name="Dibujoo"/>
      <w:r w:rsidRPr="00917064">
        <w:rPr>
          <w:rFonts w:ascii="Times New Roman" w:hAnsi="Times New Roman" w:cs="Times New Roman"/>
        </w:rPr>
        <w:t>Dibujo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inserción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figuras</w:t>
      </w:r>
    </w:p>
    <w:bookmarkEnd w:id="27"/>
    <w:p w14:paraId="5A8CECAF" w14:textId="23ADA1BB" w:rsidR="00CD5B4F" w:rsidRPr="00917064" w:rsidRDefault="00000000">
      <w:pPr>
        <w:pStyle w:val="Prrafodelista"/>
        <w:numPr>
          <w:ilvl w:val="1"/>
          <w:numId w:val="1"/>
        </w:numPr>
        <w:tabs>
          <w:tab w:val="left" w:pos="1178"/>
        </w:tabs>
        <w:spacing w:before="1"/>
        <w:ind w:left="1178" w:hanging="358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Inserta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al</w:t>
      </w:r>
      <w:r w:rsidRPr="00917064">
        <w:rPr>
          <w:rFonts w:ascii="Times New Roman" w:hAnsi="Times New Roman" w:cs="Times New Roman"/>
          <w:spacing w:val="-6"/>
        </w:rPr>
        <w:t xml:space="preserve"> </w:t>
      </w:r>
      <w:r w:rsidRPr="00917064">
        <w:rPr>
          <w:rFonts w:ascii="Times New Roman" w:hAnsi="Times New Roman" w:cs="Times New Roman"/>
        </w:rPr>
        <w:t>menos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3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formas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(flechas,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rectángulos,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círculos).</w:t>
      </w:r>
    </w:p>
    <w:p w14:paraId="6B60D04F" w14:textId="49916C67" w:rsidR="00CD5B4F" w:rsidRPr="0036304C" w:rsidRDefault="00000000">
      <w:pPr>
        <w:pStyle w:val="Prrafodelista"/>
        <w:numPr>
          <w:ilvl w:val="1"/>
          <w:numId w:val="1"/>
        </w:numPr>
        <w:tabs>
          <w:tab w:val="left" w:pos="1180"/>
        </w:tabs>
        <w:ind w:right="622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Cámbiales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el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color,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agrega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texto</w:t>
      </w:r>
      <w:r w:rsidRPr="00917064">
        <w:rPr>
          <w:rFonts w:ascii="Times New Roman" w:hAnsi="Times New Roman" w:cs="Times New Roman"/>
          <w:spacing w:val="-1"/>
        </w:rPr>
        <w:t xml:space="preserve"> </w:t>
      </w:r>
      <w:r w:rsidRPr="00917064">
        <w:rPr>
          <w:rFonts w:ascii="Times New Roman" w:hAnsi="Times New Roman" w:cs="Times New Roman"/>
        </w:rPr>
        <w:t>dentro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las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figuras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conéctalas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con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líneas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 xml:space="preserve">o </w:t>
      </w:r>
      <w:r w:rsidRPr="00917064">
        <w:rPr>
          <w:rFonts w:ascii="Times New Roman" w:hAnsi="Times New Roman" w:cs="Times New Roman"/>
          <w:spacing w:val="-2"/>
        </w:rPr>
        <w:t>flechas.</w:t>
      </w:r>
    </w:p>
    <w:p w14:paraId="13EFF21D" w14:textId="10D72681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D1A347" wp14:editId="20A29C62">
                <wp:simplePos x="0" y="0"/>
                <wp:positionH relativeFrom="column">
                  <wp:posOffset>4559935</wp:posOffset>
                </wp:positionH>
                <wp:positionV relativeFrom="paragraph">
                  <wp:posOffset>109379</wp:posOffset>
                </wp:positionV>
                <wp:extent cx="1623695" cy="1609725"/>
                <wp:effectExtent l="0" t="0" r="14605" b="28575"/>
                <wp:wrapNone/>
                <wp:docPr id="2087852242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160972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7B23F" w14:textId="77777777" w:rsidR="0036304C" w:rsidRPr="005D3F6E" w:rsidRDefault="0036304C" w:rsidP="0036304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Samir y Santos tienen lentes.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1A3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38" type="#_x0000_t4" style="position:absolute;margin-left:359.05pt;margin-top:8.6pt;width:127.85pt;height:1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" fillcolor="#f79646 [3209]" strokecolor="#e36c0a [2409]" strokeweight="2pt">
                <v:textbox>
                  <w:txbxContent>
                    <w:p w14:paraId="3017B23F" w14:textId="77777777" w:rsidR="0036304C" w:rsidRPr="005D3F6E" w:rsidRDefault="0036304C" w:rsidP="0036304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Samir y Santos tienen lentes.</w:t>
                      </w:r>
                    </w:p>
                  </w:txbxContent>
                </v:textbox>
              </v:shape>
            </w:pict>
          </mc:Fallback>
        </mc:AlternateContent>
      </w:r>
    </w:p>
    <w:p w14:paraId="53BC5B43" w14:textId="2B2B472A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</w:p>
    <w:p w14:paraId="09EA8D6C" w14:textId="3A8BD0D8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91FFCC5" wp14:editId="42286ADB">
                <wp:simplePos x="0" y="0"/>
                <wp:positionH relativeFrom="column">
                  <wp:posOffset>2672715</wp:posOffset>
                </wp:positionH>
                <wp:positionV relativeFrom="paragraph">
                  <wp:posOffset>154146</wp:posOffset>
                </wp:positionV>
                <wp:extent cx="1443990" cy="1323975"/>
                <wp:effectExtent l="0" t="0" r="22860" b="28575"/>
                <wp:wrapNone/>
                <wp:docPr id="640916735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1323975"/>
                        </a:xfrm>
                        <a:prstGeom prst="rtTriangle">
                          <a:avLst/>
                        </a:prstGeom>
                        <a:solidFill>
                          <a:srgbClr val="2A55D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07FA3" w14:textId="77777777" w:rsidR="0036304C" w:rsidRPr="005D3F6E" w:rsidRDefault="0036304C" w:rsidP="0036304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Santos se cortó el cabello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FFCC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" o:spid="_x0000_s1039" type="#_x0000_t6" style="position:absolute;margin-left:210.45pt;margin-top:12.15pt;width:113.7pt;height:104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" fillcolor="#2a55de" strokecolor="#0a121c [484]" strokeweight="2pt">
                <v:textbox>
                  <w:txbxContent>
                    <w:p w14:paraId="5A807FA3" w14:textId="77777777" w:rsidR="0036304C" w:rsidRPr="005D3F6E" w:rsidRDefault="0036304C" w:rsidP="0036304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Santos se cortó el cabello</w:t>
                      </w:r>
                    </w:p>
                  </w:txbxContent>
                </v:textbox>
              </v:shape>
            </w:pict>
          </mc:Fallback>
        </mc:AlternateContent>
      </w:r>
    </w:p>
    <w:p w14:paraId="663FD218" w14:textId="7B5CA375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</w:p>
    <w:p w14:paraId="79C81698" w14:textId="5EAD4ED6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D5CBF7E" wp14:editId="358E2EA6">
                <wp:simplePos x="0" y="0"/>
                <wp:positionH relativeFrom="column">
                  <wp:posOffset>584994</wp:posOffset>
                </wp:positionH>
                <wp:positionV relativeFrom="paragraph">
                  <wp:posOffset>69215</wp:posOffset>
                </wp:positionV>
                <wp:extent cx="1265555" cy="1105535"/>
                <wp:effectExtent l="0" t="0" r="10795" b="18415"/>
                <wp:wrapNone/>
                <wp:docPr id="27653335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105535"/>
                        </a:xfrm>
                        <a:prstGeom prst="ellipse">
                          <a:avLst/>
                        </a:prstGeom>
                        <a:solidFill>
                          <a:srgbClr val="8030D8"/>
                        </a:solidFill>
                        <a:ln>
                          <a:solidFill>
                            <a:srgbClr val="380F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6F5E4" w14:textId="77777777" w:rsidR="0036304C" w:rsidRPr="005D3F6E" w:rsidRDefault="0036304C" w:rsidP="0036304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Matías tiene cabello largo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CBF7E" id="Elipse 2" o:spid="_x0000_s1040" style="position:absolute;margin-left:46.05pt;margin-top:5.45pt;width:99.65pt;height:87.0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" fillcolor="#8030d8" strokecolor="#380f59" strokeweight="2pt">
                <v:textbox>
                  <w:txbxContent>
                    <w:p w14:paraId="7156F5E4" w14:textId="77777777" w:rsidR="0036304C" w:rsidRPr="005D3F6E" w:rsidRDefault="0036304C" w:rsidP="0036304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Matías tiene cabello largo</w:t>
                      </w:r>
                    </w:p>
                  </w:txbxContent>
                </v:textbox>
              </v:oval>
            </w:pict>
          </mc:Fallback>
        </mc:AlternateContent>
      </w:r>
    </w:p>
    <w:p w14:paraId="06AD159B" w14:textId="292A8140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DE0B87" wp14:editId="37057A91">
                <wp:simplePos x="0" y="0"/>
                <wp:positionH relativeFrom="column">
                  <wp:posOffset>4116705</wp:posOffset>
                </wp:positionH>
                <wp:positionV relativeFrom="paragraph">
                  <wp:posOffset>56039</wp:posOffset>
                </wp:positionV>
                <wp:extent cx="443230" cy="913130"/>
                <wp:effectExtent l="19050" t="38100" r="52070" b="20320"/>
                <wp:wrapNone/>
                <wp:docPr id="25076083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230" cy="913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01A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24.15pt;margin-top:4.4pt;width:34.9pt;height:71.9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" strokecolor="#c0504d [3205]" strokeweight="2.25pt">
                <v:stroke endarrow="block"/>
              </v:shape>
            </w:pict>
          </mc:Fallback>
        </mc:AlternateContent>
      </w:r>
    </w:p>
    <w:p w14:paraId="7ED21AEB" w14:textId="22C2FCB3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</w:p>
    <w:p w14:paraId="1B0B40F1" w14:textId="2D652FA7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7BBAFC" wp14:editId="3FF41738">
                <wp:simplePos x="0" y="0"/>
                <wp:positionH relativeFrom="column">
                  <wp:posOffset>1870710</wp:posOffset>
                </wp:positionH>
                <wp:positionV relativeFrom="paragraph">
                  <wp:posOffset>130334</wp:posOffset>
                </wp:positionV>
                <wp:extent cx="801370" cy="520065"/>
                <wp:effectExtent l="38100" t="38100" r="17780" b="32385"/>
                <wp:wrapNone/>
                <wp:docPr id="213621214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1370" cy="5200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C202" id="Conector recto de flecha 5" o:spid="_x0000_s1026" type="#_x0000_t32" style="position:absolute;margin-left:147.3pt;margin-top:10.25pt;width:63.1pt;height:40.95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" strokecolor="#c0504d [3205]" strokeweight="3pt">
                <v:stroke endarrow="block"/>
              </v:shape>
            </w:pict>
          </mc:Fallback>
        </mc:AlternateContent>
      </w:r>
    </w:p>
    <w:p w14:paraId="320DAAC4" w14:textId="77777777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</w:p>
    <w:p w14:paraId="700F93AE" w14:textId="77777777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</w:p>
    <w:p w14:paraId="6C04DBB8" w14:textId="77777777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</w:p>
    <w:p w14:paraId="491FD7E7" w14:textId="77777777" w:rsid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</w:p>
    <w:p w14:paraId="5B1D9609" w14:textId="77777777" w:rsidR="0036304C" w:rsidRPr="0036304C" w:rsidRDefault="0036304C" w:rsidP="0036304C">
      <w:pPr>
        <w:tabs>
          <w:tab w:val="left" w:pos="1180"/>
        </w:tabs>
        <w:ind w:right="622"/>
        <w:rPr>
          <w:rFonts w:ascii="Times New Roman" w:hAnsi="Times New Roman" w:cs="Times New Roman"/>
        </w:rPr>
      </w:pPr>
    </w:p>
    <w:p w14:paraId="7C2465A0" w14:textId="6A98B6AC" w:rsidR="00CD5B4F" w:rsidRPr="00917064" w:rsidRDefault="00000000">
      <w:pPr>
        <w:pStyle w:val="Prrafodelista"/>
        <w:numPr>
          <w:ilvl w:val="0"/>
          <w:numId w:val="1"/>
        </w:numPr>
        <w:tabs>
          <w:tab w:val="left" w:pos="458"/>
        </w:tabs>
        <w:spacing w:before="267"/>
        <w:ind w:left="458" w:hanging="358"/>
        <w:rPr>
          <w:rFonts w:ascii="Times New Roman" w:hAnsi="Times New Roman" w:cs="Times New Roman"/>
        </w:rPr>
      </w:pPr>
      <w:bookmarkStart w:id="28" w:name="Indiceautomatico"/>
      <w:r w:rsidRPr="00917064">
        <w:rPr>
          <w:rFonts w:ascii="Times New Roman" w:hAnsi="Times New Roman" w:cs="Times New Roman"/>
        </w:rPr>
        <w:t>Creación</w:t>
      </w:r>
      <w:r w:rsidRPr="00917064">
        <w:rPr>
          <w:rFonts w:ascii="Times New Roman" w:hAnsi="Times New Roman" w:cs="Times New Roman"/>
          <w:spacing w:val="-7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un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índice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automático</w:t>
      </w:r>
    </w:p>
    <w:bookmarkEnd w:id="28"/>
    <w:p w14:paraId="1B5B9FF1" w14:textId="1AD0F9AC" w:rsidR="00CD5B4F" w:rsidRPr="00917064" w:rsidRDefault="00000000">
      <w:pPr>
        <w:pStyle w:val="Prrafodelista"/>
        <w:numPr>
          <w:ilvl w:val="1"/>
          <w:numId w:val="1"/>
        </w:numPr>
        <w:tabs>
          <w:tab w:val="left" w:pos="1178"/>
          <w:tab w:val="left" w:pos="1180"/>
        </w:tabs>
        <w:ind w:right="626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Escribe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un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documento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breve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con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títulos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subtítulos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usando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estilos</w:t>
      </w:r>
      <w:r w:rsidRPr="00917064">
        <w:rPr>
          <w:rFonts w:ascii="Times New Roman" w:hAnsi="Times New Roman" w:cs="Times New Roman"/>
          <w:spacing w:val="-6"/>
        </w:rPr>
        <w:t xml:space="preserve"> </w:t>
      </w:r>
      <w:r w:rsidRPr="00917064">
        <w:rPr>
          <w:rFonts w:ascii="Times New Roman" w:hAnsi="Times New Roman" w:cs="Times New Roman"/>
        </w:rPr>
        <w:t>("Título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1", "Título 2").</w:t>
      </w:r>
    </w:p>
    <w:p w14:paraId="25139AEC" w14:textId="20BFD1E7" w:rsidR="00CD5B4F" w:rsidRPr="00FF4554" w:rsidRDefault="00000000">
      <w:pPr>
        <w:pStyle w:val="Prrafodelista"/>
        <w:numPr>
          <w:ilvl w:val="1"/>
          <w:numId w:val="1"/>
        </w:numPr>
        <w:tabs>
          <w:tab w:val="left" w:pos="1179"/>
        </w:tabs>
        <w:spacing w:before="1"/>
        <w:ind w:left="1179" w:hanging="359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Luego,</w:t>
      </w:r>
      <w:r w:rsidRPr="00917064">
        <w:rPr>
          <w:rFonts w:ascii="Times New Roman" w:hAnsi="Times New Roman" w:cs="Times New Roman"/>
          <w:spacing w:val="-8"/>
        </w:rPr>
        <w:t xml:space="preserve"> </w:t>
      </w:r>
      <w:r w:rsidRPr="00917064">
        <w:rPr>
          <w:rFonts w:ascii="Times New Roman" w:hAnsi="Times New Roman" w:cs="Times New Roman"/>
        </w:rPr>
        <w:t>inserta</w:t>
      </w:r>
      <w:r w:rsidRPr="00917064">
        <w:rPr>
          <w:rFonts w:ascii="Times New Roman" w:hAnsi="Times New Roman" w:cs="Times New Roman"/>
          <w:spacing w:val="-6"/>
        </w:rPr>
        <w:t xml:space="preserve"> </w:t>
      </w:r>
      <w:r w:rsidRPr="00917064">
        <w:rPr>
          <w:rFonts w:ascii="Times New Roman" w:hAnsi="Times New Roman" w:cs="Times New Roman"/>
        </w:rPr>
        <w:t>una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tabla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contenido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AE63A6">
        <w:rPr>
          <w:rFonts w:ascii="Times New Roman" w:hAnsi="Times New Roman" w:cs="Times New Roman"/>
          <w:highlight w:val="yellow"/>
          <w:rPrChange w:id="29" w:author="Anabel Plata" w:date="2025-05-19T14:53:00Z" w16du:dateUtc="2025-05-19T18:53:00Z">
            <w:rPr>
              <w:rFonts w:ascii="Times New Roman" w:hAnsi="Times New Roman" w:cs="Times New Roman"/>
            </w:rPr>
          </w:rPrChange>
        </w:rPr>
        <w:t>automática</w:t>
      </w:r>
      <w:r w:rsidRPr="00AE63A6">
        <w:rPr>
          <w:rFonts w:ascii="Times New Roman" w:hAnsi="Times New Roman" w:cs="Times New Roman"/>
          <w:spacing w:val="-3"/>
          <w:highlight w:val="yellow"/>
          <w:rPrChange w:id="30" w:author="Anabel Plata" w:date="2025-05-19T14:53:00Z" w16du:dateUtc="2025-05-19T18:53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 w:rsidRPr="00AE63A6">
        <w:rPr>
          <w:rFonts w:ascii="Times New Roman" w:hAnsi="Times New Roman" w:cs="Times New Roman"/>
          <w:highlight w:val="yellow"/>
          <w:rPrChange w:id="31" w:author="Anabel Plata" w:date="2025-05-19T14:53:00Z" w16du:dateUtc="2025-05-19T18:53:00Z">
            <w:rPr>
              <w:rFonts w:ascii="Times New Roman" w:hAnsi="Times New Roman" w:cs="Times New Roman"/>
            </w:rPr>
          </w:rPrChange>
        </w:rPr>
        <w:t>al</w:t>
      </w:r>
      <w:r w:rsidRPr="00AE63A6">
        <w:rPr>
          <w:rFonts w:ascii="Times New Roman" w:hAnsi="Times New Roman" w:cs="Times New Roman"/>
          <w:spacing w:val="-3"/>
          <w:highlight w:val="yellow"/>
          <w:rPrChange w:id="32" w:author="Anabel Plata" w:date="2025-05-19T14:53:00Z" w16du:dateUtc="2025-05-19T18:53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 w:rsidRPr="00AE63A6">
        <w:rPr>
          <w:rFonts w:ascii="Times New Roman" w:hAnsi="Times New Roman" w:cs="Times New Roman"/>
          <w:highlight w:val="yellow"/>
          <w:rPrChange w:id="33" w:author="Anabel Plata" w:date="2025-05-19T14:53:00Z" w16du:dateUtc="2025-05-19T18:53:00Z">
            <w:rPr>
              <w:rFonts w:ascii="Times New Roman" w:hAnsi="Times New Roman" w:cs="Times New Roman"/>
            </w:rPr>
          </w:rPrChange>
        </w:rPr>
        <w:t>inicio</w:t>
      </w:r>
      <w:r w:rsidRPr="00AE63A6">
        <w:rPr>
          <w:rFonts w:ascii="Times New Roman" w:hAnsi="Times New Roman" w:cs="Times New Roman"/>
          <w:spacing w:val="-3"/>
          <w:highlight w:val="yellow"/>
          <w:rPrChange w:id="34" w:author="Anabel Plata" w:date="2025-05-19T14:53:00Z" w16du:dateUtc="2025-05-19T18:53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 w:rsidRPr="00AE63A6">
        <w:rPr>
          <w:rFonts w:ascii="Times New Roman" w:hAnsi="Times New Roman" w:cs="Times New Roman"/>
          <w:highlight w:val="yellow"/>
          <w:rPrChange w:id="35" w:author="Anabel Plata" w:date="2025-05-19T14:53:00Z" w16du:dateUtc="2025-05-19T18:53:00Z">
            <w:rPr>
              <w:rFonts w:ascii="Times New Roman" w:hAnsi="Times New Roman" w:cs="Times New Roman"/>
            </w:rPr>
          </w:rPrChange>
        </w:rPr>
        <w:t>del</w:t>
      </w:r>
      <w:r w:rsidRPr="00AE63A6">
        <w:rPr>
          <w:rFonts w:ascii="Times New Roman" w:hAnsi="Times New Roman" w:cs="Times New Roman"/>
          <w:spacing w:val="-5"/>
          <w:highlight w:val="yellow"/>
          <w:rPrChange w:id="36" w:author="Anabel Plata" w:date="2025-05-19T14:53:00Z" w16du:dateUtc="2025-05-19T18:53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 w:rsidRPr="00AE63A6">
        <w:rPr>
          <w:rFonts w:ascii="Times New Roman" w:hAnsi="Times New Roman" w:cs="Times New Roman"/>
          <w:spacing w:val="-2"/>
          <w:highlight w:val="yellow"/>
          <w:rPrChange w:id="37" w:author="Anabel Plata" w:date="2025-05-19T14:53:00Z" w16du:dateUtc="2025-05-19T18:53:00Z">
            <w:rPr>
              <w:rFonts w:ascii="Times New Roman" w:hAnsi="Times New Roman" w:cs="Times New Roman"/>
              <w:spacing w:val="-2"/>
            </w:rPr>
          </w:rPrChange>
        </w:rPr>
        <w:t>documento</w:t>
      </w:r>
      <w:r w:rsidRPr="00917064">
        <w:rPr>
          <w:rFonts w:ascii="Times New Roman" w:hAnsi="Times New Roman" w:cs="Times New Roman"/>
          <w:spacing w:val="-2"/>
        </w:rPr>
        <w:t>.</w:t>
      </w:r>
    </w:p>
    <w:p w14:paraId="2FF7B177" w14:textId="77777777" w:rsidR="00FF4554" w:rsidRDefault="00FF4554" w:rsidP="00FF4554">
      <w:pPr>
        <w:tabs>
          <w:tab w:val="left" w:pos="1179"/>
        </w:tabs>
        <w:spacing w:before="1"/>
        <w:rPr>
          <w:rFonts w:ascii="Times New Roman" w:hAnsi="Times New Roman" w:cs="Times New Roman"/>
        </w:rPr>
      </w:pPr>
    </w:p>
    <w:p w14:paraId="23E5EA63" w14:textId="06EF7771" w:rsidR="00FF4554" w:rsidRDefault="00FF4554" w:rsidP="00FF4554">
      <w:pPr>
        <w:tabs>
          <w:tab w:val="left" w:pos="1179"/>
        </w:tabs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BC5CD7E" wp14:editId="7EE041B5">
                <wp:simplePos x="0" y="0"/>
                <wp:positionH relativeFrom="column">
                  <wp:posOffset>1693314</wp:posOffset>
                </wp:positionH>
                <wp:positionV relativeFrom="paragraph">
                  <wp:posOffset>53975</wp:posOffset>
                </wp:positionV>
                <wp:extent cx="2660073" cy="299259"/>
                <wp:effectExtent l="0" t="0" r="26035" b="24765"/>
                <wp:wrapNone/>
                <wp:docPr id="1406341390" name="Rectángulo 24">
                  <a:hlinkClick xmlns:a="http://schemas.openxmlformats.org/drawingml/2006/main" r:id="rId2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3" cy="299259"/>
                        </a:xfrm>
                        <a:prstGeom prst="rect">
                          <a:avLst/>
                        </a:prstGeom>
                        <a:solidFill>
                          <a:srgbClr val="A2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E7AC6" w14:textId="7A309CFD" w:rsidR="00FF4554" w:rsidRPr="00622879" w:rsidRDefault="00FF4554" w:rsidP="00FF4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Ctrl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+ clic para </w:t>
                            </w:r>
                            <w:r>
                              <w:rPr>
                                <w:lang w:val="es-MX"/>
                              </w:rPr>
                              <w:t>ir a la tabla de contenido</w:t>
                            </w:r>
                          </w:p>
                          <w:p w14:paraId="594F2EFC" w14:textId="77777777" w:rsidR="00FF4554" w:rsidRPr="00FF4554" w:rsidRDefault="00FF4554" w:rsidP="00FF4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5CD7E" id="Rectángulo 24" o:spid="_x0000_s1041" href="#Contenido" style="position:absolute;margin-left:133.35pt;margin-top:4.25pt;width:209.45pt;height:23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" o:button="t" fillcolor="#a20000" strokecolor="#c00000" strokeweight="2pt">
                <v:fill o:detectmouseclick="t"/>
                <v:textbox>
                  <w:txbxContent>
                    <w:p w14:paraId="6A6E7AC6" w14:textId="7A309CFD" w:rsidR="00FF4554" w:rsidRPr="00622879" w:rsidRDefault="00FF4554" w:rsidP="00FF4554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Ctrl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+ clic para </w:t>
                      </w:r>
                      <w:r>
                        <w:rPr>
                          <w:lang w:val="es-MX"/>
                        </w:rPr>
                        <w:t>ir a la tabla de contenido</w:t>
                      </w:r>
                    </w:p>
                    <w:p w14:paraId="594F2EFC" w14:textId="77777777" w:rsidR="00FF4554" w:rsidRPr="00FF4554" w:rsidRDefault="00FF4554" w:rsidP="00FF455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377BEA" w14:textId="77777777" w:rsidR="00FF4554" w:rsidRPr="00FF4554" w:rsidRDefault="00FF4554" w:rsidP="00FF4554">
      <w:pPr>
        <w:tabs>
          <w:tab w:val="left" w:pos="1179"/>
        </w:tabs>
        <w:spacing w:before="1"/>
        <w:rPr>
          <w:rFonts w:ascii="Times New Roman" w:hAnsi="Times New Roman" w:cs="Times New Roman"/>
        </w:rPr>
      </w:pPr>
    </w:p>
    <w:p w14:paraId="1248B582" w14:textId="77777777" w:rsidR="0036304C" w:rsidRPr="0036304C" w:rsidRDefault="0036304C" w:rsidP="0036304C">
      <w:pPr>
        <w:tabs>
          <w:tab w:val="left" w:pos="1179"/>
        </w:tabs>
        <w:spacing w:before="1"/>
        <w:rPr>
          <w:rFonts w:ascii="Times New Roman" w:hAnsi="Times New Roman" w:cs="Times New Roman"/>
        </w:rPr>
      </w:pPr>
    </w:p>
    <w:p w14:paraId="5CC9C30D" w14:textId="6CEED76D" w:rsidR="0036304C" w:rsidRDefault="0036304C" w:rsidP="00E74AC2">
      <w:pPr>
        <w:pStyle w:val="Ttulo1"/>
        <w:jc w:val="center"/>
        <w:rPr>
          <w:lang w:val="es-MX"/>
        </w:rPr>
      </w:pPr>
      <w:bookmarkStart w:id="38" w:name="_Toc198561468"/>
      <w:r>
        <w:rPr>
          <w:lang w:val="es-MX"/>
        </w:rPr>
        <w:t>Los árboles urbanos</w:t>
      </w:r>
      <w:bookmarkEnd w:id="38"/>
    </w:p>
    <w:p w14:paraId="434CAD27" w14:textId="6DE23234" w:rsidR="0036304C" w:rsidRDefault="0036304C" w:rsidP="00D574EF">
      <w:pPr>
        <w:pStyle w:val="Ttulo2"/>
        <w:rPr>
          <w:lang w:val="es-MX"/>
        </w:rPr>
      </w:pPr>
      <w:bookmarkStart w:id="39" w:name="_Toc198561469"/>
      <w:r w:rsidRPr="00E74AC2">
        <w:rPr>
          <w:rStyle w:val="Ttulo2Car"/>
          <w:sz w:val="24"/>
          <w:szCs w:val="24"/>
        </w:rPr>
        <w:t>Beneficios</w:t>
      </w:r>
      <w:r w:rsidR="00E74AC2">
        <w:rPr>
          <w:lang w:val="es-MX"/>
        </w:rPr>
        <w:t>:</w:t>
      </w:r>
      <w:bookmarkEnd w:id="39"/>
    </w:p>
    <w:p w14:paraId="6F9B8C6E" w14:textId="77777777" w:rsidR="0036304C" w:rsidRPr="000F419B" w:rsidRDefault="0036304C" w:rsidP="00D574EF">
      <w:pPr>
        <w:pStyle w:val="Ttulo3"/>
        <w:numPr>
          <w:ilvl w:val="0"/>
          <w:numId w:val="3"/>
        </w:numPr>
      </w:pPr>
      <w:bookmarkStart w:id="40" w:name="_Toc198561470"/>
      <w:proofErr w:type="spellStart"/>
      <w:r w:rsidRPr="000F419B">
        <w:t>Purifican</w:t>
      </w:r>
      <w:proofErr w:type="spellEnd"/>
      <w:r w:rsidRPr="000F419B">
        <w:t xml:space="preserve"> </w:t>
      </w:r>
      <w:proofErr w:type="spellStart"/>
      <w:r w:rsidRPr="000F419B">
        <w:t>el</w:t>
      </w:r>
      <w:proofErr w:type="spellEnd"/>
      <w:r w:rsidRPr="000F419B">
        <w:t xml:space="preserve"> </w:t>
      </w:r>
      <w:proofErr w:type="spellStart"/>
      <w:r w:rsidRPr="000F419B">
        <w:t>aire</w:t>
      </w:r>
      <w:proofErr w:type="spellEnd"/>
      <w:r w:rsidRPr="000F419B">
        <w:t>.</w:t>
      </w:r>
      <w:bookmarkEnd w:id="40"/>
    </w:p>
    <w:p w14:paraId="3D673AF1" w14:textId="77777777" w:rsidR="0036304C" w:rsidRPr="000F419B" w:rsidRDefault="0036304C" w:rsidP="00D574EF">
      <w:pPr>
        <w:pStyle w:val="Ttulo3"/>
        <w:numPr>
          <w:ilvl w:val="0"/>
          <w:numId w:val="3"/>
        </w:numPr>
      </w:pPr>
      <w:bookmarkStart w:id="41" w:name="_Toc198561471"/>
      <w:proofErr w:type="spellStart"/>
      <w:r w:rsidRPr="000F419B">
        <w:t>Reducen</w:t>
      </w:r>
      <w:proofErr w:type="spellEnd"/>
      <w:r w:rsidRPr="000F419B">
        <w:t xml:space="preserve"> </w:t>
      </w:r>
      <w:proofErr w:type="spellStart"/>
      <w:r w:rsidRPr="000F419B">
        <w:t>el</w:t>
      </w:r>
      <w:proofErr w:type="spellEnd"/>
      <w:r w:rsidRPr="000F419B">
        <w:t xml:space="preserve"> </w:t>
      </w:r>
      <w:proofErr w:type="spellStart"/>
      <w:r w:rsidRPr="000F419B">
        <w:t>estrés</w:t>
      </w:r>
      <w:proofErr w:type="spellEnd"/>
      <w:r w:rsidRPr="000F419B">
        <w:t>.</w:t>
      </w:r>
      <w:bookmarkEnd w:id="41"/>
    </w:p>
    <w:p w14:paraId="05C9734B" w14:textId="45F0EDF7" w:rsidR="00E74AC2" w:rsidRDefault="0036304C" w:rsidP="00D574EF">
      <w:pPr>
        <w:pStyle w:val="Ttulo3"/>
        <w:numPr>
          <w:ilvl w:val="0"/>
          <w:numId w:val="3"/>
        </w:numPr>
      </w:pPr>
      <w:bookmarkStart w:id="42" w:name="_Toc198561472"/>
      <w:proofErr w:type="spellStart"/>
      <w:r w:rsidRPr="000F419B">
        <w:t>Disminuyen</w:t>
      </w:r>
      <w:proofErr w:type="spellEnd"/>
      <w:r w:rsidRPr="000F419B">
        <w:t xml:space="preserve"> </w:t>
      </w:r>
      <w:proofErr w:type="spellStart"/>
      <w:r w:rsidRPr="000F419B">
        <w:t>el</w:t>
      </w:r>
      <w:proofErr w:type="spellEnd"/>
      <w:r w:rsidRPr="000F419B">
        <w:t xml:space="preserve"> </w:t>
      </w:r>
      <w:proofErr w:type="spellStart"/>
      <w:r w:rsidRPr="000F419B">
        <w:t>calor</w:t>
      </w:r>
      <w:proofErr w:type="spellEnd"/>
      <w:r w:rsidRPr="000F419B">
        <w:t>.</w:t>
      </w:r>
      <w:bookmarkEnd w:id="42"/>
    </w:p>
    <w:p w14:paraId="60C3DC57" w14:textId="77777777" w:rsidR="00E74AC2" w:rsidRPr="000F419B" w:rsidRDefault="00E74AC2" w:rsidP="00E74AC2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</w:pPr>
    </w:p>
    <w:p w14:paraId="7223565C" w14:textId="1C0122EF" w:rsidR="0036304C" w:rsidRPr="00E74AC2" w:rsidRDefault="0036304C" w:rsidP="00E74AC2">
      <w:pPr>
        <w:pStyle w:val="Ttulo2"/>
        <w:rPr>
          <w:sz w:val="22"/>
          <w:szCs w:val="22"/>
          <w:lang w:val="es-MX"/>
        </w:rPr>
      </w:pPr>
      <w:bookmarkStart w:id="43" w:name="_Toc198561473"/>
      <w:r w:rsidRPr="00E74AC2">
        <w:rPr>
          <w:sz w:val="24"/>
          <w:szCs w:val="24"/>
          <w:lang w:val="es-MX"/>
        </w:rPr>
        <w:t>Desafíos</w:t>
      </w:r>
      <w:r w:rsidR="00E74AC2" w:rsidRPr="00E74AC2">
        <w:rPr>
          <w:sz w:val="22"/>
          <w:szCs w:val="22"/>
          <w:lang w:val="es-MX"/>
        </w:rPr>
        <w:t>:</w:t>
      </w:r>
      <w:bookmarkEnd w:id="43"/>
    </w:p>
    <w:p w14:paraId="50B4FF3B" w14:textId="77777777" w:rsidR="0036304C" w:rsidRPr="00327AF3" w:rsidRDefault="0036304C" w:rsidP="00D574EF">
      <w:pPr>
        <w:pStyle w:val="Ttulo3"/>
        <w:numPr>
          <w:ilvl w:val="0"/>
          <w:numId w:val="5"/>
        </w:numPr>
      </w:pPr>
      <w:bookmarkStart w:id="44" w:name="_Toc198561474"/>
      <w:r w:rsidRPr="00327AF3">
        <w:t xml:space="preserve">Espacio </w:t>
      </w:r>
      <w:proofErr w:type="spellStart"/>
      <w:r w:rsidRPr="00327AF3">
        <w:t>limitado</w:t>
      </w:r>
      <w:proofErr w:type="spellEnd"/>
      <w:r w:rsidRPr="00327AF3">
        <w:t>.</w:t>
      </w:r>
      <w:bookmarkEnd w:id="44"/>
    </w:p>
    <w:p w14:paraId="4AB0655B" w14:textId="77777777" w:rsidR="0036304C" w:rsidRPr="00327AF3" w:rsidRDefault="0036304C" w:rsidP="00D574EF">
      <w:pPr>
        <w:pStyle w:val="Ttulo3"/>
        <w:numPr>
          <w:ilvl w:val="0"/>
          <w:numId w:val="5"/>
        </w:numPr>
      </w:pPr>
      <w:bookmarkStart w:id="45" w:name="_Toc198561475"/>
      <w:proofErr w:type="spellStart"/>
      <w:r w:rsidRPr="00327AF3">
        <w:t>Mantenimiento</w:t>
      </w:r>
      <w:proofErr w:type="spellEnd"/>
      <w:r w:rsidRPr="00327AF3">
        <w:t xml:space="preserve"> </w:t>
      </w:r>
      <w:proofErr w:type="spellStart"/>
      <w:r w:rsidRPr="00327AF3">
        <w:t>costoso</w:t>
      </w:r>
      <w:proofErr w:type="spellEnd"/>
      <w:r w:rsidRPr="00327AF3">
        <w:t>.</w:t>
      </w:r>
      <w:bookmarkEnd w:id="45"/>
    </w:p>
    <w:p w14:paraId="1D1CD9F0" w14:textId="77777777" w:rsidR="0036304C" w:rsidRPr="0036304C" w:rsidRDefault="0036304C" w:rsidP="0036304C">
      <w:pPr>
        <w:tabs>
          <w:tab w:val="left" w:pos="1179"/>
        </w:tabs>
        <w:spacing w:before="1"/>
        <w:rPr>
          <w:rFonts w:ascii="Times New Roman" w:hAnsi="Times New Roman" w:cs="Times New Roman"/>
        </w:rPr>
      </w:pPr>
    </w:p>
    <w:p w14:paraId="7C2B1650" w14:textId="0ABC72D7" w:rsidR="00CD5B4F" w:rsidRPr="00917064" w:rsidRDefault="00CD5B4F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1C03FF50" w14:textId="58B420A5" w:rsidR="00CD5B4F" w:rsidRPr="00917064" w:rsidRDefault="00000000">
      <w:pPr>
        <w:pStyle w:val="Prrafodelista"/>
        <w:numPr>
          <w:ilvl w:val="0"/>
          <w:numId w:val="1"/>
        </w:numPr>
        <w:tabs>
          <w:tab w:val="left" w:pos="458"/>
        </w:tabs>
        <w:ind w:left="458" w:hanging="358"/>
        <w:rPr>
          <w:rFonts w:ascii="Times New Roman" w:hAnsi="Times New Roman" w:cs="Times New Roman"/>
        </w:rPr>
      </w:pPr>
      <w:bookmarkStart w:id="46" w:name="creacionHipervinculo"/>
      <w:r w:rsidRPr="00917064">
        <w:rPr>
          <w:rFonts w:ascii="Times New Roman" w:hAnsi="Times New Roman" w:cs="Times New Roman"/>
        </w:rPr>
        <w:t>Creación</w:t>
      </w:r>
      <w:r w:rsidRPr="00917064">
        <w:rPr>
          <w:rFonts w:ascii="Times New Roman" w:hAnsi="Times New Roman" w:cs="Times New Roman"/>
          <w:spacing w:val="-7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hipervínculos</w:t>
      </w:r>
    </w:p>
    <w:bookmarkEnd w:id="46"/>
    <w:p w14:paraId="60666A77" w14:textId="52D53B5B" w:rsidR="00CD5B4F" w:rsidRDefault="00000000">
      <w:pPr>
        <w:pStyle w:val="Prrafodelista"/>
        <w:numPr>
          <w:ilvl w:val="1"/>
          <w:numId w:val="1"/>
        </w:numPr>
        <w:tabs>
          <w:tab w:val="left" w:pos="1178"/>
          <w:tab w:val="left" w:pos="1180"/>
        </w:tabs>
        <w:spacing w:before="1"/>
        <w:ind w:right="666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Crea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un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índice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manual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con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hipervínculos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que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lleven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a</w:t>
      </w:r>
      <w:r w:rsidRPr="00917064">
        <w:rPr>
          <w:rFonts w:ascii="Times New Roman" w:hAnsi="Times New Roman" w:cs="Times New Roman"/>
          <w:spacing w:val="-7"/>
        </w:rPr>
        <w:t xml:space="preserve"> </w:t>
      </w:r>
      <w:r w:rsidRPr="00917064">
        <w:rPr>
          <w:rFonts w:ascii="Times New Roman" w:hAnsi="Times New Roman" w:cs="Times New Roman"/>
        </w:rPr>
        <w:t>diferentes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secciones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del mismo documento.</w:t>
      </w:r>
      <w:r w:rsidR="00B47616">
        <w:rPr>
          <w:rFonts w:ascii="Times New Roman" w:hAnsi="Times New Roman" w:cs="Times New Roman"/>
        </w:rPr>
        <w:t xml:space="preserve"> </w:t>
      </w:r>
    </w:p>
    <w:p w14:paraId="53A6F396" w14:textId="30DA237D" w:rsidR="00B47616" w:rsidRDefault="00B47616" w:rsidP="00B47616">
      <w:pPr>
        <w:tabs>
          <w:tab w:val="left" w:pos="1178"/>
          <w:tab w:val="left" w:pos="1180"/>
        </w:tabs>
        <w:spacing w:before="1"/>
        <w:ind w:right="6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B904E6C" wp14:editId="47A9C5EE">
                <wp:simplePos x="0" y="0"/>
                <wp:positionH relativeFrom="column">
                  <wp:posOffset>861684</wp:posOffset>
                </wp:positionH>
                <wp:positionV relativeFrom="paragraph">
                  <wp:posOffset>51806</wp:posOffset>
                </wp:positionV>
                <wp:extent cx="2435702" cy="315589"/>
                <wp:effectExtent l="0" t="0" r="22225" b="27940"/>
                <wp:wrapNone/>
                <wp:docPr id="1257545502" name="Rectángulo 23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702" cy="315589"/>
                        </a:xfrm>
                        <a:prstGeom prst="rect">
                          <a:avLst/>
                        </a:prstGeom>
                        <a:solidFill>
                          <a:srgbClr val="007BB8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EDC4D" w14:textId="05431E85" w:rsidR="00B47616" w:rsidRPr="00622879" w:rsidRDefault="00B47616" w:rsidP="00B4761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Ctrl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+ clic para </w:t>
                            </w:r>
                            <w:r>
                              <w:rPr>
                                <w:lang w:val="es-MX"/>
                              </w:rPr>
                              <w:t>ir al índice</w:t>
                            </w:r>
                          </w:p>
                          <w:p w14:paraId="006FBDF1" w14:textId="77777777" w:rsidR="00B47616" w:rsidRPr="00B47616" w:rsidRDefault="00B47616" w:rsidP="00B4761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04E6C" id="Rectángulo 23" o:spid="_x0000_s1042" href="#Tabladecontenido" style="position:absolute;margin-left:67.85pt;margin-top:4.1pt;width:191.8pt;height:24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" o:button="t" fillcolor="#007bb8" strokecolor="#17365d [2415]" strokeweight="2pt">
                <v:fill o:detectmouseclick="t"/>
                <v:textbox>
                  <w:txbxContent>
                    <w:p w14:paraId="15CEDC4D" w14:textId="05431E85" w:rsidR="00B47616" w:rsidRPr="00622879" w:rsidRDefault="00B47616" w:rsidP="00B47616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Ctrl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+ clic para </w:t>
                      </w:r>
                      <w:r>
                        <w:rPr>
                          <w:lang w:val="es-MX"/>
                        </w:rPr>
                        <w:t>ir al índice</w:t>
                      </w:r>
                    </w:p>
                    <w:p w14:paraId="006FBDF1" w14:textId="77777777" w:rsidR="00B47616" w:rsidRPr="00B47616" w:rsidRDefault="00B47616" w:rsidP="00B47616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En página 2 </w:t>
      </w:r>
    </w:p>
    <w:p w14:paraId="45C3B3F0" w14:textId="77777777" w:rsidR="00B47616" w:rsidRDefault="00B47616" w:rsidP="00B47616">
      <w:pPr>
        <w:tabs>
          <w:tab w:val="left" w:pos="1178"/>
          <w:tab w:val="left" w:pos="1180"/>
        </w:tabs>
        <w:spacing w:before="1"/>
        <w:ind w:right="666"/>
        <w:rPr>
          <w:rFonts w:ascii="Times New Roman" w:hAnsi="Times New Roman" w:cs="Times New Roman"/>
        </w:rPr>
      </w:pPr>
    </w:p>
    <w:p w14:paraId="7E55FB1E" w14:textId="77777777" w:rsidR="00B47616" w:rsidRPr="00B47616" w:rsidRDefault="00B47616" w:rsidP="00B47616">
      <w:pPr>
        <w:tabs>
          <w:tab w:val="left" w:pos="1178"/>
          <w:tab w:val="left" w:pos="1180"/>
        </w:tabs>
        <w:spacing w:before="1"/>
        <w:ind w:right="666"/>
        <w:rPr>
          <w:rFonts w:ascii="Times New Roman" w:hAnsi="Times New Roman" w:cs="Times New Roman"/>
        </w:rPr>
      </w:pPr>
    </w:p>
    <w:p w14:paraId="7292FC22" w14:textId="0134DC74" w:rsidR="001353F2" w:rsidRPr="00622879" w:rsidRDefault="00000000" w:rsidP="00386312">
      <w:pPr>
        <w:pStyle w:val="Prrafodelista"/>
        <w:numPr>
          <w:ilvl w:val="1"/>
          <w:numId w:val="1"/>
        </w:numPr>
        <w:tabs>
          <w:tab w:val="left" w:pos="1179"/>
        </w:tabs>
        <w:ind w:left="1179" w:hanging="359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Además,</w:t>
      </w:r>
      <w:r w:rsidRPr="00917064">
        <w:rPr>
          <w:rFonts w:ascii="Times New Roman" w:hAnsi="Times New Roman" w:cs="Times New Roman"/>
          <w:spacing w:val="-6"/>
        </w:rPr>
        <w:t xml:space="preserve"> </w:t>
      </w:r>
      <w:r w:rsidRPr="00917064">
        <w:rPr>
          <w:rFonts w:ascii="Times New Roman" w:hAnsi="Times New Roman" w:cs="Times New Roman"/>
        </w:rPr>
        <w:t>inserta</w:t>
      </w:r>
      <w:r w:rsidRPr="00917064">
        <w:rPr>
          <w:rFonts w:ascii="Times New Roman" w:hAnsi="Times New Roman" w:cs="Times New Roman"/>
          <w:spacing w:val="-6"/>
        </w:rPr>
        <w:t xml:space="preserve"> </w:t>
      </w:r>
      <w:r w:rsidRPr="00917064">
        <w:rPr>
          <w:rFonts w:ascii="Times New Roman" w:hAnsi="Times New Roman" w:cs="Times New Roman"/>
        </w:rPr>
        <w:t>un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link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externo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(por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ejemplo,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una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página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web</w:t>
      </w:r>
      <w:r w:rsidRPr="00917064">
        <w:rPr>
          <w:rFonts w:ascii="Times New Roman" w:hAnsi="Times New Roman" w:cs="Times New Roman"/>
          <w:spacing w:val="-2"/>
        </w:rPr>
        <w:t xml:space="preserve"> académica).</w:t>
      </w:r>
    </w:p>
    <w:p w14:paraId="143D2D72" w14:textId="77777777" w:rsidR="00622879" w:rsidRDefault="00622879" w:rsidP="00622879">
      <w:pPr>
        <w:tabs>
          <w:tab w:val="left" w:pos="1179"/>
        </w:tabs>
        <w:rPr>
          <w:rFonts w:ascii="Times New Roman" w:hAnsi="Times New Roman" w:cs="Times New Roman"/>
        </w:rPr>
      </w:pPr>
    </w:p>
    <w:p w14:paraId="03FE91E7" w14:textId="21BFB437" w:rsidR="00622879" w:rsidRDefault="00622879" w:rsidP="00622879">
      <w:pPr>
        <w:tabs>
          <w:tab w:val="left" w:pos="117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02868B" wp14:editId="0E88244F">
                <wp:simplePos x="0" y="0"/>
                <wp:positionH relativeFrom="column">
                  <wp:posOffset>1992558</wp:posOffset>
                </wp:positionH>
                <wp:positionV relativeFrom="paragraph">
                  <wp:posOffset>15547</wp:posOffset>
                </wp:positionV>
                <wp:extent cx="2152996" cy="415636"/>
                <wp:effectExtent l="0" t="0" r="19050" b="22860"/>
                <wp:wrapNone/>
                <wp:docPr id="1858144618" name="Rectángulo 4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996" cy="41563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8030D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3D611" w14:textId="383C0C32" w:rsidR="00622879" w:rsidRPr="00622879" w:rsidRDefault="00622879" w:rsidP="0062287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Ctrl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+ clic para ver la 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868B" id="Rectángulo 4" o:spid="_x0000_s1043" href="https://chemequations.com/es/?s=H2SO4+%2B+H2O&amp;ref=input" style="position:absolute;margin-left:156.9pt;margin-top:1.2pt;width:169.55pt;height:32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" o:button="t" fillcolor="#8064a2 [3207]" strokecolor="#8030d8" strokeweight="2pt">
                <v:fill o:detectmouseclick="t"/>
                <v:textbox>
                  <w:txbxContent>
                    <w:p w14:paraId="3403D611" w14:textId="383C0C32" w:rsidR="00622879" w:rsidRPr="00622879" w:rsidRDefault="00622879" w:rsidP="00622879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Ctrl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+ clic para ver la página web</w:t>
                      </w:r>
                    </w:p>
                  </w:txbxContent>
                </v:textbox>
              </v:rect>
            </w:pict>
          </mc:Fallback>
        </mc:AlternateContent>
      </w:r>
    </w:p>
    <w:p w14:paraId="4394320F" w14:textId="6D69691E" w:rsidR="00622879" w:rsidRDefault="00622879" w:rsidP="00622879">
      <w:pPr>
        <w:tabs>
          <w:tab w:val="left" w:pos="1179"/>
        </w:tabs>
        <w:rPr>
          <w:rFonts w:ascii="Times New Roman" w:hAnsi="Times New Roman" w:cs="Times New Roman"/>
        </w:rPr>
      </w:pPr>
    </w:p>
    <w:p w14:paraId="72DFE771" w14:textId="2D6F00B2" w:rsidR="00622879" w:rsidRDefault="00622879" w:rsidP="00622879">
      <w:pPr>
        <w:tabs>
          <w:tab w:val="left" w:pos="1179"/>
        </w:tabs>
        <w:rPr>
          <w:rFonts w:ascii="Times New Roman" w:hAnsi="Times New Roman" w:cs="Times New Roman"/>
        </w:rPr>
      </w:pPr>
    </w:p>
    <w:p w14:paraId="3C243FAD" w14:textId="18F00DC3" w:rsidR="00622879" w:rsidRDefault="00622879" w:rsidP="00622879">
      <w:pPr>
        <w:tabs>
          <w:tab w:val="left" w:pos="1179"/>
        </w:tabs>
        <w:rPr>
          <w:rFonts w:ascii="Times New Roman" w:hAnsi="Times New Roman" w:cs="Times New Roman"/>
        </w:rPr>
      </w:pPr>
    </w:p>
    <w:p w14:paraId="20D03E68" w14:textId="4678C238" w:rsidR="00622879" w:rsidRPr="00622879" w:rsidRDefault="00622879" w:rsidP="00622879">
      <w:pPr>
        <w:tabs>
          <w:tab w:val="left" w:pos="1179"/>
        </w:tabs>
        <w:rPr>
          <w:rFonts w:ascii="Times New Roman" w:hAnsi="Times New Roman" w:cs="Times New Roman"/>
        </w:rPr>
      </w:pPr>
    </w:p>
    <w:p w14:paraId="67F998C4" w14:textId="2A3CDAC7" w:rsidR="00CD5B4F" w:rsidRPr="00917064" w:rsidRDefault="00000000">
      <w:pPr>
        <w:pStyle w:val="Prrafodelista"/>
        <w:numPr>
          <w:ilvl w:val="0"/>
          <w:numId w:val="1"/>
        </w:numPr>
        <w:tabs>
          <w:tab w:val="left" w:pos="458"/>
        </w:tabs>
        <w:spacing w:before="267"/>
        <w:ind w:left="458" w:hanging="358"/>
        <w:rPr>
          <w:rFonts w:ascii="Times New Roman" w:hAnsi="Times New Roman" w:cs="Times New Roman"/>
        </w:rPr>
      </w:pPr>
      <w:bookmarkStart w:id="47" w:name="Encabezado"/>
      <w:r w:rsidRPr="00917064">
        <w:rPr>
          <w:rFonts w:ascii="Times New Roman" w:hAnsi="Times New Roman" w:cs="Times New Roman"/>
        </w:rPr>
        <w:t>Encabezado,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pie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página</w:t>
      </w:r>
      <w:r w:rsidRPr="00917064">
        <w:rPr>
          <w:rFonts w:ascii="Times New Roman" w:hAnsi="Times New Roman" w:cs="Times New Roman"/>
          <w:spacing w:val="-6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número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página</w:t>
      </w:r>
    </w:p>
    <w:bookmarkEnd w:id="47"/>
    <w:p w14:paraId="6D668B57" w14:textId="65ED1766" w:rsidR="00CD5B4F" w:rsidRPr="00917064" w:rsidRDefault="00000000">
      <w:pPr>
        <w:pStyle w:val="Prrafodelista"/>
        <w:numPr>
          <w:ilvl w:val="1"/>
          <w:numId w:val="1"/>
        </w:numPr>
        <w:tabs>
          <w:tab w:val="left" w:pos="1178"/>
        </w:tabs>
        <w:ind w:left="1178" w:hanging="358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Agrega</w:t>
      </w:r>
      <w:r w:rsidRPr="00917064">
        <w:rPr>
          <w:rFonts w:ascii="Times New Roman" w:hAnsi="Times New Roman" w:cs="Times New Roman"/>
          <w:spacing w:val="-6"/>
        </w:rPr>
        <w:t xml:space="preserve"> </w:t>
      </w:r>
      <w:r w:rsidRPr="00917064">
        <w:rPr>
          <w:rFonts w:ascii="Times New Roman" w:hAnsi="Times New Roman" w:cs="Times New Roman"/>
        </w:rPr>
        <w:t>un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encabezado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con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el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nombre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del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curso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tu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nombre.</w:t>
      </w:r>
    </w:p>
    <w:p w14:paraId="11FC7747" w14:textId="2D220C0A" w:rsidR="00CD5B4F" w:rsidRPr="00917064" w:rsidRDefault="00000000">
      <w:pPr>
        <w:pStyle w:val="Prrafodelista"/>
        <w:numPr>
          <w:ilvl w:val="1"/>
          <w:numId w:val="1"/>
        </w:numPr>
        <w:tabs>
          <w:tab w:val="left" w:pos="1179"/>
        </w:tabs>
        <w:ind w:left="1179" w:hanging="359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En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el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pie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página,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inserta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la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fecha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la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numeración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página</w:t>
      </w:r>
      <w:r w:rsidRPr="00917064">
        <w:rPr>
          <w:rFonts w:ascii="Times New Roman" w:hAnsi="Times New Roman" w:cs="Times New Roman"/>
          <w:spacing w:val="-2"/>
        </w:rPr>
        <w:t xml:space="preserve"> (centrada).</w:t>
      </w:r>
    </w:p>
    <w:p w14:paraId="1D789D36" w14:textId="4FF6F5DF" w:rsidR="00CD5B4F" w:rsidRPr="00917064" w:rsidRDefault="00CD5B4F">
      <w:pPr>
        <w:pStyle w:val="Textoindependiente"/>
        <w:ind w:left="0" w:firstLine="0"/>
        <w:rPr>
          <w:rFonts w:ascii="Times New Roman" w:hAnsi="Times New Roman" w:cs="Times New Roman"/>
        </w:rPr>
      </w:pPr>
    </w:p>
    <w:p w14:paraId="3733DFDC" w14:textId="370CC060" w:rsidR="00CD5B4F" w:rsidRPr="00917064" w:rsidRDefault="00000000">
      <w:pPr>
        <w:pStyle w:val="Prrafodelista"/>
        <w:numPr>
          <w:ilvl w:val="0"/>
          <w:numId w:val="1"/>
        </w:numPr>
        <w:tabs>
          <w:tab w:val="left" w:pos="458"/>
        </w:tabs>
        <w:spacing w:before="1"/>
        <w:ind w:left="458" w:hanging="358"/>
        <w:rPr>
          <w:rFonts w:ascii="Times New Roman" w:hAnsi="Times New Roman" w:cs="Times New Roman"/>
        </w:rPr>
      </w:pPr>
      <w:bookmarkStart w:id="48" w:name="Portada"/>
      <w:r w:rsidRPr="00917064">
        <w:rPr>
          <w:rFonts w:ascii="Times New Roman" w:hAnsi="Times New Roman" w:cs="Times New Roman"/>
        </w:rPr>
        <w:t>Diseño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portada</w:t>
      </w:r>
    </w:p>
    <w:bookmarkEnd w:id="48"/>
    <w:p w14:paraId="5C1FBA16" w14:textId="705F4872" w:rsidR="00CD5B4F" w:rsidRPr="00917064" w:rsidRDefault="00000000">
      <w:pPr>
        <w:pStyle w:val="Prrafodelista"/>
        <w:numPr>
          <w:ilvl w:val="1"/>
          <w:numId w:val="1"/>
        </w:numPr>
        <w:tabs>
          <w:tab w:val="left" w:pos="1178"/>
          <w:tab w:val="left" w:pos="1180"/>
        </w:tabs>
        <w:ind w:right="632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Crea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una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portada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con: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título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del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trabajo,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nombre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del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estudiante,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nombre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la materia, universidad y fecha.</w:t>
      </w:r>
    </w:p>
    <w:p w14:paraId="2C3BCAF0" w14:textId="030DEAE9" w:rsidR="00CD5B4F" w:rsidRPr="008A686C" w:rsidRDefault="00000000" w:rsidP="008A686C">
      <w:pPr>
        <w:pStyle w:val="Prrafodelista"/>
        <w:numPr>
          <w:ilvl w:val="1"/>
          <w:numId w:val="1"/>
        </w:numPr>
        <w:tabs>
          <w:tab w:val="left" w:pos="1179"/>
        </w:tabs>
        <w:spacing w:before="1"/>
        <w:ind w:left="1179" w:hanging="359"/>
        <w:rPr>
          <w:rFonts w:ascii="Times New Roman" w:hAnsi="Times New Roman" w:cs="Times New Roman"/>
          <w:spacing w:val="-2"/>
        </w:rPr>
      </w:pPr>
      <w:r w:rsidRPr="00917064">
        <w:rPr>
          <w:rFonts w:ascii="Times New Roman" w:hAnsi="Times New Roman" w:cs="Times New Roman"/>
        </w:rPr>
        <w:t>Usa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alineación,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color,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al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menos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una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imagen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o</w:t>
      </w:r>
      <w:r w:rsidRPr="00917064">
        <w:rPr>
          <w:rFonts w:ascii="Times New Roman" w:hAnsi="Times New Roman" w:cs="Times New Roman"/>
          <w:spacing w:val="-1"/>
        </w:rPr>
        <w:t xml:space="preserve"> </w:t>
      </w:r>
      <w:r w:rsidRPr="00917064">
        <w:rPr>
          <w:rFonts w:ascii="Times New Roman" w:hAnsi="Times New Roman" w:cs="Times New Roman"/>
        </w:rPr>
        <w:t>figura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decorativa.</w:t>
      </w:r>
    </w:p>
    <w:p w14:paraId="5D784FE7" w14:textId="77777777" w:rsidR="00CD5B4F" w:rsidRPr="00917064" w:rsidRDefault="00000000">
      <w:pPr>
        <w:pStyle w:val="Prrafodelista"/>
        <w:numPr>
          <w:ilvl w:val="0"/>
          <w:numId w:val="1"/>
        </w:numPr>
        <w:tabs>
          <w:tab w:val="left" w:pos="458"/>
        </w:tabs>
        <w:spacing w:before="267"/>
        <w:ind w:left="458" w:hanging="358"/>
        <w:rPr>
          <w:rFonts w:ascii="Times New Roman" w:hAnsi="Times New Roman" w:cs="Times New Roman"/>
        </w:rPr>
      </w:pPr>
      <w:bookmarkStart w:id="49" w:name="Revision"/>
      <w:r w:rsidRPr="00917064">
        <w:rPr>
          <w:rFonts w:ascii="Times New Roman" w:hAnsi="Times New Roman" w:cs="Times New Roman"/>
        </w:rPr>
        <w:t>Uso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revisión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2"/>
        </w:rPr>
        <w:t xml:space="preserve"> comentarios</w:t>
      </w:r>
    </w:p>
    <w:bookmarkEnd w:id="49"/>
    <w:p w14:paraId="6B9E3339" w14:textId="77777777" w:rsidR="00CD5B4F" w:rsidRPr="00917064" w:rsidRDefault="00000000">
      <w:pPr>
        <w:pStyle w:val="Prrafodelista"/>
        <w:numPr>
          <w:ilvl w:val="1"/>
          <w:numId w:val="1"/>
        </w:numPr>
        <w:tabs>
          <w:tab w:val="left" w:pos="1178"/>
        </w:tabs>
        <w:ind w:left="1178" w:hanging="358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Escribe</w:t>
      </w:r>
      <w:r w:rsidRPr="00917064">
        <w:rPr>
          <w:rFonts w:ascii="Times New Roman" w:hAnsi="Times New Roman" w:cs="Times New Roman"/>
          <w:spacing w:val="-6"/>
        </w:rPr>
        <w:t xml:space="preserve"> </w:t>
      </w:r>
      <w:r w:rsidRPr="00917064">
        <w:rPr>
          <w:rFonts w:ascii="Times New Roman" w:hAnsi="Times New Roman" w:cs="Times New Roman"/>
        </w:rPr>
        <w:t>un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párrafo,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luego</w:t>
      </w:r>
      <w:r w:rsidRPr="00917064">
        <w:rPr>
          <w:rFonts w:ascii="Times New Roman" w:hAnsi="Times New Roman" w:cs="Times New Roman"/>
          <w:spacing w:val="-2"/>
        </w:rPr>
        <w:t xml:space="preserve"> </w:t>
      </w:r>
      <w:r w:rsidRPr="00917064">
        <w:rPr>
          <w:rFonts w:ascii="Times New Roman" w:hAnsi="Times New Roman" w:cs="Times New Roman"/>
        </w:rPr>
        <w:t>activa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el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modo</w:t>
      </w:r>
      <w:r w:rsidRPr="00917064">
        <w:rPr>
          <w:rFonts w:ascii="Times New Roman" w:hAnsi="Times New Roman" w:cs="Times New Roman"/>
          <w:spacing w:val="-4"/>
        </w:rPr>
        <w:t xml:space="preserve"> </w:t>
      </w:r>
      <w:r w:rsidRPr="00917064">
        <w:rPr>
          <w:rFonts w:ascii="Times New Roman" w:hAnsi="Times New Roman" w:cs="Times New Roman"/>
        </w:rPr>
        <w:t>"Control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de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cambios".</w:t>
      </w:r>
    </w:p>
    <w:p w14:paraId="2F1FF789" w14:textId="77777777" w:rsidR="00CD5B4F" w:rsidRPr="00045F69" w:rsidRDefault="00000000">
      <w:pPr>
        <w:pStyle w:val="Prrafodelista"/>
        <w:numPr>
          <w:ilvl w:val="1"/>
          <w:numId w:val="1"/>
        </w:numPr>
        <w:tabs>
          <w:tab w:val="left" w:pos="1179"/>
        </w:tabs>
        <w:ind w:left="1179" w:hanging="359"/>
        <w:rPr>
          <w:rFonts w:ascii="Times New Roman" w:hAnsi="Times New Roman" w:cs="Times New Roman"/>
        </w:rPr>
      </w:pPr>
      <w:r w:rsidRPr="00917064">
        <w:rPr>
          <w:rFonts w:ascii="Times New Roman" w:hAnsi="Times New Roman" w:cs="Times New Roman"/>
        </w:rPr>
        <w:t>Simula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una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revisión:</w:t>
      </w:r>
      <w:r w:rsidRPr="00917064">
        <w:rPr>
          <w:rFonts w:ascii="Times New Roman" w:hAnsi="Times New Roman" w:cs="Times New Roman"/>
          <w:spacing w:val="-5"/>
        </w:rPr>
        <w:t xml:space="preserve"> </w:t>
      </w:r>
      <w:r w:rsidRPr="00917064">
        <w:rPr>
          <w:rFonts w:ascii="Times New Roman" w:hAnsi="Times New Roman" w:cs="Times New Roman"/>
        </w:rPr>
        <w:t>elimina,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agrega</w:t>
      </w:r>
      <w:r w:rsidRPr="00917064">
        <w:rPr>
          <w:rFonts w:ascii="Times New Roman" w:hAnsi="Times New Roman" w:cs="Times New Roman"/>
          <w:spacing w:val="-6"/>
        </w:rPr>
        <w:t xml:space="preserve"> </w:t>
      </w:r>
      <w:r w:rsidRPr="00917064">
        <w:rPr>
          <w:rFonts w:ascii="Times New Roman" w:hAnsi="Times New Roman" w:cs="Times New Roman"/>
        </w:rPr>
        <w:t>y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comenta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palabras</w:t>
      </w:r>
      <w:r w:rsidRPr="00917064">
        <w:rPr>
          <w:rFonts w:ascii="Times New Roman" w:hAnsi="Times New Roman" w:cs="Times New Roman"/>
          <w:spacing w:val="-3"/>
        </w:rPr>
        <w:t xml:space="preserve"> </w:t>
      </w:r>
      <w:r w:rsidRPr="00917064">
        <w:rPr>
          <w:rFonts w:ascii="Times New Roman" w:hAnsi="Times New Roman" w:cs="Times New Roman"/>
        </w:rPr>
        <w:t>o</w:t>
      </w:r>
      <w:r w:rsidRPr="00917064">
        <w:rPr>
          <w:rFonts w:ascii="Times New Roman" w:hAnsi="Times New Roman" w:cs="Times New Roman"/>
          <w:spacing w:val="-1"/>
        </w:rPr>
        <w:t xml:space="preserve"> </w:t>
      </w:r>
      <w:r w:rsidRPr="00917064">
        <w:rPr>
          <w:rFonts w:ascii="Times New Roman" w:hAnsi="Times New Roman" w:cs="Times New Roman"/>
          <w:spacing w:val="-2"/>
        </w:rPr>
        <w:t>frases.</w:t>
      </w:r>
    </w:p>
    <w:p w14:paraId="0A3DB723" w14:textId="77777777" w:rsidR="00045F69" w:rsidRPr="00045F69" w:rsidRDefault="00045F69">
      <w:pPr>
        <w:pStyle w:val="Prrafodelista"/>
        <w:tabs>
          <w:tab w:val="left" w:pos="1179"/>
        </w:tabs>
        <w:ind w:left="1179" w:firstLine="0"/>
        <w:rPr>
          <w:rFonts w:ascii="Times New Roman" w:hAnsi="Times New Roman" w:cs="Times New Roman"/>
        </w:rPr>
        <w:pPrChange w:id="50" w:author="Anabel Plata" w:date="2025-05-19T14:51:00Z" w16du:dateUtc="2025-05-19T18:51:00Z">
          <w:pPr>
            <w:pStyle w:val="Prrafodelista"/>
            <w:numPr>
              <w:ilvl w:val="1"/>
              <w:numId w:val="1"/>
            </w:numPr>
            <w:tabs>
              <w:tab w:val="left" w:pos="1179"/>
            </w:tabs>
            <w:ind w:left="1179" w:hanging="359"/>
          </w:pPr>
        </w:pPrChange>
      </w:pPr>
    </w:p>
    <w:p w14:paraId="1384A941" w14:textId="77777777" w:rsidR="00045F69" w:rsidRPr="00045F69" w:rsidRDefault="00045F69" w:rsidP="00045F69">
      <w:pPr>
        <w:tabs>
          <w:tab w:val="left" w:pos="117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45F69">
        <w:rPr>
          <w:rFonts w:ascii="Times New Roman" w:hAnsi="Times New Roman" w:cs="Times New Roman"/>
          <w:b/>
          <w:bCs/>
          <w:sz w:val="24"/>
          <w:szCs w:val="24"/>
          <w:lang w:val="es-MX"/>
        </w:rPr>
        <w:t>Polisacáridos (Prueba de Lugol)</w:t>
      </w:r>
    </w:p>
    <w:p w14:paraId="3406E361" w14:textId="2404F26B" w:rsidR="00045F69" w:rsidRPr="00045F69" w:rsidDel="00045F69" w:rsidRDefault="00045F69" w:rsidP="00045F69">
      <w:pPr>
        <w:tabs>
          <w:tab w:val="left" w:pos="1179"/>
        </w:tabs>
        <w:rPr>
          <w:del w:id="51" w:author="Anabel Plata" w:date="2025-05-13T23:52:00Z" w16du:dateUtc="2025-05-14T03:52:00Z"/>
          <w:rFonts w:ascii="Times New Roman" w:hAnsi="Times New Roman" w:cs="Times New Roman"/>
          <w:lang w:val="es-MX"/>
        </w:rPr>
      </w:pPr>
      <w:r w:rsidRPr="00045F69">
        <w:rPr>
          <w:rFonts w:ascii="Times New Roman" w:hAnsi="Times New Roman" w:cs="Times New Roman"/>
          <w:lang w:val="es-MX"/>
        </w:rPr>
        <w:t xml:space="preserve">La formación de un complejo azul-negro en el control positivo confirma la presencia de almidón, como era de esperarse </w:t>
      </w:r>
      <w:commentRangeStart w:id="52"/>
      <w:del w:id="53" w:author="Anabel Plata" w:date="2025-05-13T23:52:00Z" w16du:dateUtc="2025-05-14T03:52:00Z">
        <w:r w:rsidRPr="00045F69" w:rsidDel="00045F69">
          <w:rPr>
            <w:rFonts w:ascii="Times New Roman" w:hAnsi="Times New Roman" w:cs="Times New Roman"/>
            <w:lang w:val="es-MX"/>
          </w:rPr>
          <w:delText>se obtuvo el almidón</w:delText>
        </w:r>
        <w:commentRangeEnd w:id="52"/>
        <w:r w:rsidDel="00045F69">
          <w:rPr>
            <w:rStyle w:val="Refdecomentario"/>
          </w:rPr>
          <w:commentReference w:id="52"/>
        </w:r>
        <w:r w:rsidRPr="00045F69" w:rsidDel="00045F69">
          <w:rPr>
            <w:rFonts w:ascii="Times New Roman" w:hAnsi="Times New Roman" w:cs="Times New Roman"/>
            <w:lang w:val="es-MX"/>
          </w:rPr>
          <w:delText xml:space="preserve">. </w:delText>
        </w:r>
      </w:del>
      <w:r w:rsidRPr="00045F69">
        <w:rPr>
          <w:rFonts w:ascii="Times New Roman" w:hAnsi="Times New Roman" w:cs="Times New Roman"/>
          <w:lang w:val="es-MX"/>
        </w:rPr>
        <w:t xml:space="preserve">Sin embargo, la localización de la coloración solo en la parte superior </w:t>
      </w:r>
      <w:commentRangeStart w:id="54"/>
      <w:proofErr w:type="spellStart"/>
      <w:r w:rsidRPr="00045F69">
        <w:rPr>
          <w:rFonts w:ascii="Times New Roman" w:hAnsi="Times New Roman" w:cs="Times New Roman"/>
          <w:lang w:val="es-MX"/>
        </w:rPr>
        <w:t>podria</w:t>
      </w:r>
      <w:commentRangeEnd w:id="54"/>
      <w:proofErr w:type="spellEnd"/>
      <w:r>
        <w:rPr>
          <w:rStyle w:val="Refdecomentario"/>
        </w:rPr>
        <w:commentReference w:id="54"/>
      </w:r>
      <w:r w:rsidRPr="00045F69">
        <w:rPr>
          <w:rFonts w:ascii="Times New Roman" w:hAnsi="Times New Roman" w:cs="Times New Roman"/>
          <w:lang w:val="es-MX"/>
        </w:rPr>
        <w:t xml:space="preserve"> deberse a una sedimentación incompleta del polisacárido o a una mezcla insuficiente con el reactivo de Lugol. La ausencia de reacción en las otras muestras indica que no contienen almidón en cantidades detectables por este método. </w:t>
      </w:r>
      <w:commentRangeStart w:id="55"/>
      <w:r w:rsidRPr="00045F69">
        <w:rPr>
          <w:rFonts w:ascii="Times New Roman" w:hAnsi="Times New Roman" w:cs="Times New Roman"/>
          <w:lang w:val="es-MX"/>
        </w:rPr>
        <w:t xml:space="preserve">Estudios previos </w:t>
      </w:r>
      <w:commentRangeEnd w:id="55"/>
      <w:r>
        <w:rPr>
          <w:rStyle w:val="Refdecomentario"/>
        </w:rPr>
        <w:commentReference w:id="55"/>
      </w:r>
      <w:r w:rsidRPr="00045F69">
        <w:rPr>
          <w:rFonts w:ascii="Times New Roman" w:hAnsi="Times New Roman" w:cs="Times New Roman"/>
          <w:lang w:val="es-MX"/>
        </w:rPr>
        <w:t>han demostrado que esta prueba es altamente específica para detectar estructuras helicoidales de amilosa.</w:t>
      </w:r>
    </w:p>
    <w:p w14:paraId="21DD8A0C" w14:textId="77777777" w:rsidR="00917064" w:rsidDel="00045F69" w:rsidRDefault="00917064">
      <w:pPr>
        <w:tabs>
          <w:tab w:val="left" w:pos="1179"/>
        </w:tabs>
        <w:rPr>
          <w:del w:id="56" w:author="Anabel Plata" w:date="2025-05-13T23:52:00Z" w16du:dateUtc="2025-05-14T03:52:00Z"/>
          <w:rFonts w:ascii="Times New Roman" w:hAnsi="Times New Roman" w:cs="Times New Roman"/>
        </w:rPr>
        <w:pPrChange w:id="57" w:author="Anabel Plata" w:date="2025-05-13T23:52:00Z" w16du:dateUtc="2025-05-14T03:52:00Z">
          <w:pPr>
            <w:tabs>
              <w:tab w:val="left" w:pos="1179"/>
            </w:tabs>
            <w:ind w:left="820"/>
          </w:pPr>
        </w:pPrChange>
      </w:pPr>
    </w:p>
    <w:p w14:paraId="44A00FBC" w14:textId="77777777" w:rsidR="00045F69" w:rsidDel="00045F69" w:rsidRDefault="00045F69">
      <w:pPr>
        <w:tabs>
          <w:tab w:val="left" w:pos="1179"/>
        </w:tabs>
        <w:rPr>
          <w:del w:id="58" w:author="Anabel Plata" w:date="2025-05-13T23:52:00Z" w16du:dateUtc="2025-05-14T03:52:00Z"/>
          <w:rFonts w:ascii="Times New Roman" w:hAnsi="Times New Roman" w:cs="Times New Roman"/>
        </w:rPr>
        <w:pPrChange w:id="59" w:author="Anabel Plata" w:date="2025-05-13T23:52:00Z" w16du:dateUtc="2025-05-14T03:52:00Z">
          <w:pPr>
            <w:tabs>
              <w:tab w:val="left" w:pos="1179"/>
            </w:tabs>
            <w:ind w:left="820"/>
          </w:pPr>
        </w:pPrChange>
      </w:pPr>
    </w:p>
    <w:p w14:paraId="18069CD3" w14:textId="77777777" w:rsidR="00045F69" w:rsidRPr="0036304C" w:rsidRDefault="00045F69">
      <w:pPr>
        <w:tabs>
          <w:tab w:val="left" w:pos="1179"/>
        </w:tabs>
        <w:rPr>
          <w:rFonts w:ascii="Times New Roman" w:hAnsi="Times New Roman" w:cs="Times New Roman"/>
        </w:rPr>
        <w:pPrChange w:id="60" w:author="Anabel Plata" w:date="2025-05-13T23:52:00Z" w16du:dateUtc="2025-05-14T03:52:00Z">
          <w:pPr>
            <w:tabs>
              <w:tab w:val="left" w:pos="1179"/>
            </w:tabs>
            <w:ind w:left="820"/>
          </w:pPr>
        </w:pPrChange>
      </w:pPr>
    </w:p>
    <w:sectPr w:rsidR="00045F69" w:rsidRPr="0036304C" w:rsidSect="006959A2">
      <w:headerReference w:type="default" r:id="rId30"/>
      <w:footerReference w:type="default" r:id="rId31"/>
      <w:type w:val="continuous"/>
      <w:pgSz w:w="11910" w:h="16840"/>
      <w:pgMar w:top="1440" w:right="1077" w:bottom="1440" w:left="1077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2" w:author="Anabel Plata" w:date="2025-05-13T23:50:00Z" w:initials="AP">
    <w:p w14:paraId="51C7BB34" w14:textId="2222C7D5" w:rsidR="00045F69" w:rsidRDefault="00045F69">
      <w:pPr>
        <w:pStyle w:val="Textocomentario"/>
      </w:pPr>
      <w:r>
        <w:rPr>
          <w:rStyle w:val="Refdecomentario"/>
        </w:rPr>
        <w:annotationRef/>
      </w:r>
      <w:r>
        <w:t>Elimínalo, estás siendo redundante.</w:t>
      </w:r>
    </w:p>
  </w:comment>
  <w:comment w:id="54" w:author="Anabel Plata" w:date="2025-05-13T23:50:00Z" w:initials="AP">
    <w:p w14:paraId="5F338721" w14:textId="645A3175" w:rsidR="00045F69" w:rsidRDefault="00045F69">
      <w:pPr>
        <w:pStyle w:val="Textocomentario"/>
      </w:pPr>
      <w:r>
        <w:rPr>
          <w:rStyle w:val="Refdecomentario"/>
        </w:rPr>
        <w:annotationRef/>
      </w:r>
      <w:r>
        <w:t>¿Qué es “</w:t>
      </w:r>
      <w:proofErr w:type="spellStart"/>
      <w:r>
        <w:t>podria</w:t>
      </w:r>
      <w:proofErr w:type="spellEnd"/>
      <w:r>
        <w:t>”? Debes usar tildes, de lo contrario no se entiende.</w:t>
      </w:r>
    </w:p>
  </w:comment>
  <w:comment w:id="55" w:author="Anabel Plata" w:date="2025-05-13T23:52:00Z" w:initials="AP">
    <w:p w14:paraId="5E37ED13" w14:textId="0E945B00" w:rsidR="00045F69" w:rsidRDefault="00045F69">
      <w:pPr>
        <w:pStyle w:val="Textocomentario"/>
      </w:pPr>
      <w:r>
        <w:rPr>
          <w:rStyle w:val="Refdecomentario"/>
        </w:rPr>
        <w:annotationRef/>
      </w:r>
      <w:r>
        <w:t>Especifica que estudios previos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1C7BB34" w15:done="0"/>
  <w15:commentEx w15:paraId="5F338721" w15:done="0"/>
  <w15:commentEx w15:paraId="5E37ED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A90602F" w16cex:dateUtc="2025-05-14T03:50:00Z"/>
  <w16cex:commentExtensible w16cex:durableId="55F653EA" w16cex:dateUtc="2025-05-14T03:50:00Z"/>
  <w16cex:commentExtensible w16cex:durableId="4C0C54DB" w16cex:dateUtc="2025-05-14T0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1C7BB34" w16cid:durableId="4A90602F"/>
  <w16cid:commentId w16cid:paraId="5F338721" w16cid:durableId="55F653EA"/>
  <w16cid:commentId w16cid:paraId="5E37ED13" w16cid:durableId="4C0C54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C90DF" w14:textId="77777777" w:rsidR="00EF0D12" w:rsidRDefault="00EF0D12" w:rsidP="0036304C">
      <w:r>
        <w:separator/>
      </w:r>
    </w:p>
  </w:endnote>
  <w:endnote w:type="continuationSeparator" w:id="0">
    <w:p w14:paraId="194AC8B0" w14:textId="77777777" w:rsidR="00EF0D12" w:rsidRDefault="00EF0D12" w:rsidP="0036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9082685"/>
      <w:docPartObj>
        <w:docPartGallery w:val="Page Numbers (Bottom of Page)"/>
        <w:docPartUnique/>
      </w:docPartObj>
    </w:sdtPr>
    <w:sdtContent>
      <w:p w14:paraId="05ACB87E" w14:textId="77777777" w:rsidR="0036304C" w:rsidRDefault="0036304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57C5B2C" w14:textId="482A744D" w:rsidR="0036304C" w:rsidRDefault="0036304C">
        <w:pPr>
          <w:pStyle w:val="Piedepgina"/>
          <w:jc w:val="center"/>
        </w:pPr>
        <w:r>
          <w:t>martes, 13 de mayo de 2025</w:t>
        </w:r>
      </w:p>
    </w:sdtContent>
  </w:sdt>
  <w:p w14:paraId="558DA12A" w14:textId="16736F2A" w:rsidR="0036304C" w:rsidRDefault="003630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4FF6A" w14:textId="77777777" w:rsidR="00EF0D12" w:rsidRDefault="00EF0D12" w:rsidP="0036304C">
      <w:r>
        <w:separator/>
      </w:r>
    </w:p>
  </w:footnote>
  <w:footnote w:type="continuationSeparator" w:id="0">
    <w:p w14:paraId="58FDF37B" w14:textId="77777777" w:rsidR="00EF0D12" w:rsidRDefault="00EF0D12" w:rsidP="00363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8478B" w14:textId="72766885" w:rsidR="0036304C" w:rsidRDefault="0036304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4394B0F9" wp14:editId="3A5627A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599BDF" w14:textId="1BC236C3" w:rsidR="0036304C" w:rsidRDefault="00D574EF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Tarea n°1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94B0F9" id="Rectángulo 200" o:spid="_x0000_s1044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F599BDF" w14:textId="1BC236C3" w:rsidR="0036304C" w:rsidRDefault="00D574EF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Tarea n°1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33E50"/>
    <w:multiLevelType w:val="hybridMultilevel"/>
    <w:tmpl w:val="555C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0A7"/>
    <w:multiLevelType w:val="hybridMultilevel"/>
    <w:tmpl w:val="4B98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32CD"/>
    <w:multiLevelType w:val="hybridMultilevel"/>
    <w:tmpl w:val="657E13F8"/>
    <w:lvl w:ilvl="0" w:tplc="4FD06D0A">
      <w:start w:val="1"/>
      <w:numFmt w:val="decimal"/>
      <w:lvlText w:val="%1."/>
      <w:lvlJc w:val="left"/>
      <w:pPr>
        <w:ind w:left="510" w:hanging="41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35299CC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BFEA272A">
      <w:numFmt w:val="bullet"/>
      <w:lvlText w:val="•"/>
      <w:lvlJc w:val="left"/>
      <w:pPr>
        <w:ind w:left="2025" w:hanging="360"/>
      </w:pPr>
      <w:rPr>
        <w:rFonts w:hint="default"/>
        <w:lang w:val="es-ES" w:eastAsia="en-US" w:bidi="ar-SA"/>
      </w:rPr>
    </w:lvl>
    <w:lvl w:ilvl="3" w:tplc="E20A4E2E">
      <w:numFmt w:val="bullet"/>
      <w:lvlText w:val="•"/>
      <w:lvlJc w:val="left"/>
      <w:pPr>
        <w:ind w:left="2870" w:hanging="360"/>
      </w:pPr>
      <w:rPr>
        <w:rFonts w:hint="default"/>
        <w:lang w:val="es-ES" w:eastAsia="en-US" w:bidi="ar-SA"/>
      </w:rPr>
    </w:lvl>
    <w:lvl w:ilvl="4" w:tplc="8A182EFA">
      <w:numFmt w:val="bullet"/>
      <w:lvlText w:val="•"/>
      <w:lvlJc w:val="left"/>
      <w:pPr>
        <w:ind w:left="3716" w:hanging="360"/>
      </w:pPr>
      <w:rPr>
        <w:rFonts w:hint="default"/>
        <w:lang w:val="es-ES" w:eastAsia="en-US" w:bidi="ar-SA"/>
      </w:rPr>
    </w:lvl>
    <w:lvl w:ilvl="5" w:tplc="81202E7C">
      <w:numFmt w:val="bullet"/>
      <w:lvlText w:val="•"/>
      <w:lvlJc w:val="left"/>
      <w:pPr>
        <w:ind w:left="4561" w:hanging="360"/>
      </w:pPr>
      <w:rPr>
        <w:rFonts w:hint="default"/>
        <w:lang w:val="es-ES" w:eastAsia="en-US" w:bidi="ar-SA"/>
      </w:rPr>
    </w:lvl>
    <w:lvl w:ilvl="6" w:tplc="9D9612BA">
      <w:numFmt w:val="bullet"/>
      <w:lvlText w:val="•"/>
      <w:lvlJc w:val="left"/>
      <w:pPr>
        <w:ind w:left="5407" w:hanging="360"/>
      </w:pPr>
      <w:rPr>
        <w:rFonts w:hint="default"/>
        <w:lang w:val="es-ES" w:eastAsia="en-US" w:bidi="ar-SA"/>
      </w:rPr>
    </w:lvl>
    <w:lvl w:ilvl="7" w:tplc="EB362BE8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8" w:tplc="DAD0F852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B253E8A"/>
    <w:multiLevelType w:val="hybridMultilevel"/>
    <w:tmpl w:val="6C80EA66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6CCE738B"/>
    <w:multiLevelType w:val="hybridMultilevel"/>
    <w:tmpl w:val="E328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93362">
    <w:abstractNumId w:val="2"/>
  </w:num>
  <w:num w:numId="2" w16cid:durableId="959456702">
    <w:abstractNumId w:val="0"/>
  </w:num>
  <w:num w:numId="3" w16cid:durableId="434444862">
    <w:abstractNumId w:val="3"/>
  </w:num>
  <w:num w:numId="4" w16cid:durableId="487786813">
    <w:abstractNumId w:val="1"/>
  </w:num>
  <w:num w:numId="5" w16cid:durableId="128773987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abel Plata">
    <w15:presenceInfo w15:providerId="Windows Live" w15:userId="3e447629c3d9b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4F"/>
    <w:rsid w:val="00045F69"/>
    <w:rsid w:val="001353F2"/>
    <w:rsid w:val="0030609A"/>
    <w:rsid w:val="00307A63"/>
    <w:rsid w:val="003333AB"/>
    <w:rsid w:val="0036304C"/>
    <w:rsid w:val="00386312"/>
    <w:rsid w:val="004D7CA7"/>
    <w:rsid w:val="0061521E"/>
    <w:rsid w:val="00622879"/>
    <w:rsid w:val="006959A2"/>
    <w:rsid w:val="006D6744"/>
    <w:rsid w:val="006E45DA"/>
    <w:rsid w:val="0073007C"/>
    <w:rsid w:val="007F0564"/>
    <w:rsid w:val="008A686C"/>
    <w:rsid w:val="00917064"/>
    <w:rsid w:val="00955D7D"/>
    <w:rsid w:val="0097365B"/>
    <w:rsid w:val="009C025F"/>
    <w:rsid w:val="00A30D64"/>
    <w:rsid w:val="00A7675B"/>
    <w:rsid w:val="00AE63A6"/>
    <w:rsid w:val="00B0510F"/>
    <w:rsid w:val="00B47616"/>
    <w:rsid w:val="00CA65A3"/>
    <w:rsid w:val="00CA6E30"/>
    <w:rsid w:val="00CD5B4F"/>
    <w:rsid w:val="00CE353C"/>
    <w:rsid w:val="00D574EF"/>
    <w:rsid w:val="00E74AC2"/>
    <w:rsid w:val="00EF0D12"/>
    <w:rsid w:val="00FF4554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19AFA"/>
  <w15:docId w15:val="{E228A111-6380-4C0B-B9F9-11205670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74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4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74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58" w:hanging="358"/>
    </w:pPr>
  </w:style>
  <w:style w:type="paragraph" w:styleId="Prrafodelista">
    <w:name w:val="List Paragraph"/>
    <w:basedOn w:val="Normal"/>
    <w:uiPriority w:val="34"/>
    <w:qFormat/>
    <w:pPr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s-markdown-paragraph">
    <w:name w:val="ds-markdown-paragraph"/>
    <w:basedOn w:val="Normal"/>
    <w:rsid w:val="0091706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917064"/>
    <w:rPr>
      <w:b/>
      <w:bCs/>
    </w:rPr>
  </w:style>
  <w:style w:type="character" w:styleId="nfasis">
    <w:name w:val="Emphasis"/>
    <w:basedOn w:val="Fuentedeprrafopredeter"/>
    <w:uiPriority w:val="20"/>
    <w:qFormat/>
    <w:rsid w:val="00917064"/>
    <w:rPr>
      <w:i/>
      <w:iCs/>
    </w:rPr>
  </w:style>
  <w:style w:type="table" w:styleId="Tablaconcuadrcula">
    <w:name w:val="Table Grid"/>
    <w:basedOn w:val="Tablanormal"/>
    <w:uiPriority w:val="39"/>
    <w:rsid w:val="003333AB"/>
    <w:pPr>
      <w:widowControl/>
      <w:autoSpaceDE/>
      <w:autoSpaceDN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4">
    <w:name w:val="Grid Table 6 Colorful Accent 4"/>
    <w:basedOn w:val="Tablanormal"/>
    <w:uiPriority w:val="51"/>
    <w:rsid w:val="0061521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1521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521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6304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04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6304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04C"/>
    <w:rPr>
      <w:rFonts w:ascii="Calibri" w:eastAsia="Calibri" w:hAnsi="Calibri" w:cs="Calibri"/>
      <w:lang w:val="es-ES"/>
    </w:rPr>
  </w:style>
  <w:style w:type="paragraph" w:customStyle="1" w:styleId="Default">
    <w:name w:val="Default"/>
    <w:rsid w:val="0036304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74AC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A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74AC2"/>
    <w:rPr>
      <w:rFonts w:eastAsiaTheme="minorEastAsia"/>
      <w:color w:val="5A5A5A" w:themeColor="text1" w:themeTint="A5"/>
      <w:spacing w:val="15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74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AC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74AC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74AC2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74A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4AC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F669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55D7D"/>
    <w:pPr>
      <w:ind w:left="220" w:hanging="220"/>
    </w:pPr>
  </w:style>
  <w:style w:type="paragraph" w:styleId="Sinespaciado">
    <w:name w:val="No Spacing"/>
    <w:link w:val="SinespaciadoCar"/>
    <w:uiPriority w:val="1"/>
    <w:qFormat/>
    <w:rsid w:val="00622879"/>
    <w:pPr>
      <w:widowControl/>
      <w:autoSpaceDE/>
      <w:autoSpaceDN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2879"/>
    <w:rPr>
      <w:rFonts w:eastAsiaTheme="minorEastAsia"/>
    </w:rPr>
  </w:style>
  <w:style w:type="paragraph" w:styleId="Revisin">
    <w:name w:val="Revision"/>
    <w:hidden/>
    <w:uiPriority w:val="99"/>
    <w:semiHidden/>
    <w:rsid w:val="00045F69"/>
    <w:pPr>
      <w:widowControl/>
      <w:autoSpaceDE/>
      <w:autoSpaceDN/>
    </w:pPr>
    <w:rPr>
      <w:rFonts w:ascii="Calibri" w:eastAsia="Calibri" w:hAnsi="Calibri" w:cs="Calibri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45F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5F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5F69"/>
    <w:rPr>
      <w:rFonts w:ascii="Calibri" w:eastAsia="Calibri" w:hAnsi="Calibri" w:cs="Calibri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5F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5F69"/>
    <w:rPr>
      <w:rFonts w:ascii="Calibri" w:eastAsia="Calibri" w:hAnsi="Calibri" w:cs="Calibri"/>
      <w:b/>
      <w:bCs/>
      <w:sz w:val="20"/>
      <w:szCs w:val="20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AE63A6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574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hemequations.com/es/?s=H2SO4+%2B+H2O&amp;ref=input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creativecommons.org/licenses/by-nc-sa/3.0/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#Tabladecontenido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#Contenido"/><Relationship Id="rId28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hyperlink" Target="https://www.recursosep.com/2018/04/26/el-corazon-laminas-para-el-aula-y-fichas-para-el-alumno-es-en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ixabay.com/de/word-dokument-dokument-text-150594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creativecommons.org/licenses/by-nc-sa/3.0/" TargetMode="External"/><Relationship Id="rId27" Type="http://schemas.microsoft.com/office/2011/relationships/commentsExtended" Target="commentsExtended.xm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B820-356A-419C-8E8B-486002E0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N°1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n°1</dc:title>
  <dc:subject/>
  <dc:creator>Muadid</dc:creator>
  <cp:lastModifiedBy>Anabel Plata</cp:lastModifiedBy>
  <cp:revision>8</cp:revision>
  <dcterms:created xsi:type="dcterms:W3CDTF">2025-05-19T18:58:00Z</dcterms:created>
  <dcterms:modified xsi:type="dcterms:W3CDTF">2025-05-19T19:50:00Z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2025-05-14T00:00:00Z</vt:filetime>
  </property>
  <property fmtid="{D5CDD505-2E9C-101B-9397-08002B2CF9AE}" pid="5" name="Producer">
    <vt:lpwstr>Microsoft® Word LTSC</vt:lpwstr>
  </property>
</Properties>
</file>